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D58" w:rsidRPr="00800D58" w:rsidRDefault="00800D58" w:rsidP="00800D58">
      <w:pPr>
        <w:spacing w:before="48" w:after="48" w:line="450" w:lineRule="atLeast"/>
        <w:ind w:right="48"/>
        <w:jc w:val="center"/>
        <w:outlineLvl w:val="0"/>
        <w:rPr>
          <w:rFonts w:ascii="Verdana" w:eastAsia="Times New Roman" w:hAnsi="Verdana" w:cs="Times New Roman"/>
          <w:color w:val="121214"/>
          <w:spacing w:val="-15"/>
          <w:kern w:val="36"/>
          <w:sz w:val="48"/>
          <w:szCs w:val="48"/>
          <w:lang w:eastAsia="en-GB"/>
        </w:rPr>
      </w:pPr>
      <w:r w:rsidRPr="00800D58">
        <w:rPr>
          <w:rFonts w:ascii="Verdana" w:eastAsia="Times New Roman" w:hAnsi="Verdana" w:cs="Times New Roman"/>
          <w:color w:val="121214"/>
          <w:spacing w:val="-15"/>
          <w:kern w:val="36"/>
          <w:sz w:val="48"/>
          <w:szCs w:val="48"/>
          <w:lang w:eastAsia="en-GB"/>
        </w:rPr>
        <w:t>Java - File Class</w:t>
      </w:r>
    </w:p>
    <w:p w:rsidR="00800D58" w:rsidRPr="00800D58" w:rsidRDefault="00800D58" w:rsidP="00800D58">
      <w:pPr>
        <w:spacing w:after="240" w:line="360" w:lineRule="atLeast"/>
        <w:ind w:left="48" w:right="48"/>
        <w:jc w:val="both"/>
        <w:rPr>
          <w:ins w:id="0" w:author="Unknown"/>
          <w:rFonts w:ascii="Verdana" w:eastAsia="Times New Roman" w:hAnsi="Verdana" w:cs="Times New Roman"/>
          <w:color w:val="000000"/>
          <w:sz w:val="24"/>
          <w:szCs w:val="24"/>
          <w:lang w:eastAsia="en-GB"/>
        </w:rPr>
      </w:pPr>
      <w:ins w:id="1" w:author="Unknown">
        <w:r w:rsidRPr="00800D58">
          <w:rPr>
            <w:rFonts w:ascii="Verdana" w:eastAsia="Times New Roman" w:hAnsi="Verdana" w:cs="Times New Roman"/>
            <w:color w:val="000000"/>
            <w:sz w:val="24"/>
            <w:szCs w:val="24"/>
            <w:lang w:eastAsia="en-GB"/>
          </w:rPr>
          <w:t>Java File class represents the files and directory pathnames in an abstract manner. This class is used for creation of files and directories, file searching, file deletion etc.</w:t>
        </w:r>
      </w:ins>
    </w:p>
    <w:p w:rsidR="00800D58" w:rsidRPr="00800D58" w:rsidRDefault="00800D58" w:rsidP="00800D58">
      <w:pPr>
        <w:spacing w:after="240" w:line="360" w:lineRule="atLeast"/>
        <w:ind w:left="48" w:right="48"/>
        <w:jc w:val="both"/>
        <w:rPr>
          <w:ins w:id="2" w:author="Unknown"/>
          <w:rFonts w:ascii="Verdana" w:eastAsia="Times New Roman" w:hAnsi="Verdana" w:cs="Times New Roman"/>
          <w:color w:val="000000"/>
          <w:sz w:val="24"/>
          <w:szCs w:val="24"/>
          <w:lang w:eastAsia="en-GB"/>
        </w:rPr>
      </w:pPr>
      <w:ins w:id="3" w:author="Unknown">
        <w:r w:rsidRPr="00800D58">
          <w:rPr>
            <w:rFonts w:ascii="Verdana" w:eastAsia="Times New Roman" w:hAnsi="Verdana" w:cs="Times New Roman"/>
            <w:color w:val="000000"/>
            <w:sz w:val="24"/>
            <w:szCs w:val="24"/>
            <w:lang w:eastAsia="en-GB"/>
          </w:rPr>
          <w:t>The File object represents the actual file/directory on the disk. Below given is the list of constructors to create a File object</w:t>
        </w:r>
      </w:ins>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6"/>
        <w:gridCol w:w="8074"/>
      </w:tblGrid>
      <w:tr w:rsidR="00800D58" w:rsidRPr="00800D58" w:rsidTr="00800D5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00D58" w:rsidRPr="00800D58" w:rsidRDefault="00800D58" w:rsidP="00800D58">
            <w:pPr>
              <w:spacing w:after="300" w:line="240" w:lineRule="auto"/>
              <w:rPr>
                <w:rFonts w:ascii="Verdana" w:eastAsia="Times New Roman" w:hAnsi="Verdana" w:cs="Times New Roman"/>
                <w:b/>
                <w:bCs/>
                <w:color w:val="313131"/>
                <w:sz w:val="21"/>
                <w:szCs w:val="21"/>
                <w:lang w:eastAsia="en-GB"/>
              </w:rPr>
            </w:pPr>
            <w:r w:rsidRPr="00800D58">
              <w:rPr>
                <w:rFonts w:ascii="Verdana" w:eastAsia="Times New Roman" w:hAnsi="Verdana" w:cs="Times New Roman"/>
                <w:b/>
                <w:bCs/>
                <w:color w:val="313131"/>
                <w:sz w:val="21"/>
                <w:szCs w:val="21"/>
                <w:lang w:eastAsia="en-GB"/>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00D58" w:rsidRPr="00800D58" w:rsidRDefault="00800D58" w:rsidP="00800D58">
            <w:pPr>
              <w:spacing w:after="300" w:line="240" w:lineRule="auto"/>
              <w:rPr>
                <w:rFonts w:ascii="Verdana" w:eastAsia="Times New Roman" w:hAnsi="Verdana" w:cs="Times New Roman"/>
                <w:b/>
                <w:bCs/>
                <w:color w:val="313131"/>
                <w:sz w:val="21"/>
                <w:szCs w:val="21"/>
                <w:lang w:eastAsia="en-GB"/>
              </w:rPr>
            </w:pPr>
            <w:r w:rsidRPr="00800D58">
              <w:rPr>
                <w:rFonts w:ascii="Verdana" w:eastAsia="Times New Roman" w:hAnsi="Verdana" w:cs="Times New Roman"/>
                <w:b/>
                <w:bCs/>
                <w:color w:val="313131"/>
                <w:sz w:val="21"/>
                <w:szCs w:val="21"/>
                <w:lang w:eastAsia="en-GB"/>
              </w:rPr>
              <w:t>Methods with Description</w:t>
            </w:r>
          </w:p>
        </w:tc>
      </w:tr>
      <w:tr w:rsidR="00800D58" w:rsidRPr="00800D58" w:rsidTr="00800D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0D58" w:rsidRPr="00800D58" w:rsidRDefault="00800D58" w:rsidP="00800D58">
            <w:pPr>
              <w:spacing w:after="300" w:line="240" w:lineRule="auto"/>
              <w:rPr>
                <w:rFonts w:ascii="Verdana" w:eastAsia="Times New Roman" w:hAnsi="Verdana" w:cs="Times New Roman"/>
                <w:color w:val="313131"/>
                <w:sz w:val="21"/>
                <w:szCs w:val="21"/>
                <w:lang w:eastAsia="en-GB"/>
              </w:rPr>
            </w:pPr>
            <w:r w:rsidRPr="00800D58">
              <w:rPr>
                <w:rFonts w:ascii="Verdana" w:eastAsia="Times New Roman" w:hAnsi="Verdana" w:cs="Times New Roman"/>
                <w:color w:val="313131"/>
                <w:sz w:val="21"/>
                <w:szCs w:val="21"/>
                <w:lang w:eastAsia="en-GB"/>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0D58" w:rsidRPr="00800D58" w:rsidRDefault="00800D58" w:rsidP="00800D58">
            <w:pPr>
              <w:spacing w:after="300" w:line="240" w:lineRule="auto"/>
              <w:rPr>
                <w:rFonts w:ascii="Verdana" w:eastAsia="Times New Roman" w:hAnsi="Verdana" w:cs="Times New Roman"/>
                <w:color w:val="313131"/>
                <w:sz w:val="21"/>
                <w:szCs w:val="21"/>
                <w:lang w:eastAsia="en-GB"/>
              </w:rPr>
            </w:pPr>
            <w:r w:rsidRPr="00800D58">
              <w:rPr>
                <w:rFonts w:ascii="Verdana" w:eastAsia="Times New Roman" w:hAnsi="Verdana" w:cs="Times New Roman"/>
                <w:b/>
                <w:bCs/>
                <w:color w:val="313131"/>
                <w:sz w:val="21"/>
                <w:szCs w:val="21"/>
                <w:lang w:eastAsia="en-GB"/>
              </w:rPr>
              <w:t>File(File parent, String child)</w:t>
            </w:r>
          </w:p>
          <w:p w:rsidR="00800D58" w:rsidRPr="00800D58" w:rsidRDefault="00800D58" w:rsidP="00800D58">
            <w:pPr>
              <w:spacing w:after="240" w:line="360" w:lineRule="atLeast"/>
              <w:ind w:left="48" w:right="48"/>
              <w:jc w:val="both"/>
              <w:rPr>
                <w:rFonts w:ascii="Verdana" w:eastAsia="Times New Roman" w:hAnsi="Verdana" w:cs="Times New Roman"/>
                <w:color w:val="000000"/>
                <w:sz w:val="21"/>
                <w:szCs w:val="21"/>
                <w:lang w:eastAsia="en-GB"/>
              </w:rPr>
            </w:pPr>
            <w:r w:rsidRPr="00800D58">
              <w:rPr>
                <w:rFonts w:ascii="Verdana" w:eastAsia="Times New Roman" w:hAnsi="Verdana" w:cs="Times New Roman"/>
                <w:color w:val="000000"/>
                <w:sz w:val="21"/>
                <w:szCs w:val="21"/>
                <w:lang w:eastAsia="en-GB"/>
              </w:rPr>
              <w:t>This constructor creates a new File instance from a parent abstract pathname and a child pathname string.</w:t>
            </w:r>
          </w:p>
        </w:tc>
      </w:tr>
      <w:tr w:rsidR="00800D58" w:rsidRPr="00800D58" w:rsidTr="00800D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0D58" w:rsidRPr="00800D58" w:rsidRDefault="00800D58" w:rsidP="00800D58">
            <w:pPr>
              <w:spacing w:after="0" w:line="240" w:lineRule="auto"/>
              <w:rPr>
                <w:rFonts w:ascii="Verdana" w:eastAsia="Times New Roman" w:hAnsi="Verdana" w:cs="Times New Roman"/>
                <w:color w:val="313131"/>
                <w:sz w:val="21"/>
                <w:szCs w:val="21"/>
                <w:lang w:eastAsia="en-GB"/>
              </w:rPr>
            </w:pPr>
            <w:r w:rsidRPr="00800D58">
              <w:rPr>
                <w:rFonts w:ascii="Verdana" w:eastAsia="Times New Roman" w:hAnsi="Verdana" w:cs="Times New Roman"/>
                <w:color w:val="313131"/>
                <w:sz w:val="21"/>
                <w:szCs w:val="21"/>
                <w:lang w:eastAsia="en-GB"/>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0D58" w:rsidRPr="00800D58" w:rsidRDefault="00800D58" w:rsidP="00800D58">
            <w:pPr>
              <w:spacing w:after="0" w:line="240" w:lineRule="auto"/>
              <w:rPr>
                <w:rFonts w:ascii="Verdana" w:eastAsia="Times New Roman" w:hAnsi="Verdana" w:cs="Times New Roman"/>
                <w:color w:val="313131"/>
                <w:sz w:val="21"/>
                <w:szCs w:val="21"/>
                <w:lang w:eastAsia="en-GB"/>
              </w:rPr>
            </w:pPr>
            <w:r w:rsidRPr="00800D58">
              <w:rPr>
                <w:rFonts w:ascii="Verdana" w:eastAsia="Times New Roman" w:hAnsi="Verdana" w:cs="Times New Roman"/>
                <w:b/>
                <w:bCs/>
                <w:color w:val="313131"/>
                <w:sz w:val="21"/>
                <w:szCs w:val="21"/>
                <w:lang w:eastAsia="en-GB"/>
              </w:rPr>
              <w:t>File(String pathname)</w:t>
            </w:r>
          </w:p>
          <w:p w:rsidR="00800D58" w:rsidRPr="00800D58" w:rsidRDefault="00800D58" w:rsidP="00800D58">
            <w:pPr>
              <w:spacing w:after="240" w:line="360" w:lineRule="atLeast"/>
              <w:ind w:left="48" w:right="48"/>
              <w:jc w:val="both"/>
              <w:rPr>
                <w:rFonts w:ascii="Verdana" w:eastAsia="Times New Roman" w:hAnsi="Verdana" w:cs="Times New Roman"/>
                <w:color w:val="000000"/>
                <w:sz w:val="21"/>
                <w:szCs w:val="21"/>
                <w:lang w:eastAsia="en-GB"/>
              </w:rPr>
            </w:pPr>
            <w:r w:rsidRPr="00800D58">
              <w:rPr>
                <w:rFonts w:ascii="Verdana" w:eastAsia="Times New Roman" w:hAnsi="Verdana" w:cs="Times New Roman"/>
                <w:color w:val="000000"/>
                <w:sz w:val="21"/>
                <w:szCs w:val="21"/>
                <w:lang w:eastAsia="en-GB"/>
              </w:rPr>
              <w:t>This constructor creates a new File instance by converting the given pathname string into an abstract pathname.</w:t>
            </w:r>
          </w:p>
        </w:tc>
      </w:tr>
      <w:tr w:rsidR="00800D58" w:rsidRPr="00800D58" w:rsidTr="00800D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0D58" w:rsidRPr="00800D58" w:rsidRDefault="00800D58" w:rsidP="00800D58">
            <w:pPr>
              <w:spacing w:after="0" w:line="240" w:lineRule="auto"/>
              <w:rPr>
                <w:rFonts w:ascii="Verdana" w:eastAsia="Times New Roman" w:hAnsi="Verdana" w:cs="Times New Roman"/>
                <w:color w:val="313131"/>
                <w:sz w:val="21"/>
                <w:szCs w:val="21"/>
                <w:lang w:eastAsia="en-GB"/>
              </w:rPr>
            </w:pPr>
            <w:r w:rsidRPr="00800D58">
              <w:rPr>
                <w:rFonts w:ascii="Verdana" w:eastAsia="Times New Roman" w:hAnsi="Verdana" w:cs="Times New Roman"/>
                <w:color w:val="313131"/>
                <w:sz w:val="21"/>
                <w:szCs w:val="21"/>
                <w:lang w:eastAsia="en-GB"/>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0D58" w:rsidRPr="00800D58" w:rsidRDefault="00800D58" w:rsidP="00800D58">
            <w:pPr>
              <w:spacing w:after="0" w:line="240" w:lineRule="auto"/>
              <w:rPr>
                <w:rFonts w:ascii="Verdana" w:eastAsia="Times New Roman" w:hAnsi="Verdana" w:cs="Times New Roman"/>
                <w:color w:val="313131"/>
                <w:sz w:val="21"/>
                <w:szCs w:val="21"/>
                <w:lang w:eastAsia="en-GB"/>
              </w:rPr>
            </w:pPr>
            <w:r w:rsidRPr="00800D58">
              <w:rPr>
                <w:rFonts w:ascii="Verdana" w:eastAsia="Times New Roman" w:hAnsi="Verdana" w:cs="Times New Roman"/>
                <w:b/>
                <w:bCs/>
                <w:color w:val="313131"/>
                <w:sz w:val="21"/>
                <w:szCs w:val="21"/>
                <w:lang w:eastAsia="en-GB"/>
              </w:rPr>
              <w:t>File(String parent, String child)</w:t>
            </w:r>
          </w:p>
          <w:p w:rsidR="00800D58" w:rsidRPr="00800D58" w:rsidRDefault="00800D58" w:rsidP="00800D58">
            <w:pPr>
              <w:spacing w:after="240" w:line="360" w:lineRule="atLeast"/>
              <w:ind w:left="48" w:right="48"/>
              <w:jc w:val="both"/>
              <w:rPr>
                <w:rFonts w:ascii="Verdana" w:eastAsia="Times New Roman" w:hAnsi="Verdana" w:cs="Times New Roman"/>
                <w:color w:val="000000"/>
                <w:sz w:val="21"/>
                <w:szCs w:val="21"/>
                <w:lang w:eastAsia="en-GB"/>
              </w:rPr>
            </w:pPr>
            <w:r w:rsidRPr="00800D58">
              <w:rPr>
                <w:rFonts w:ascii="Verdana" w:eastAsia="Times New Roman" w:hAnsi="Verdana" w:cs="Times New Roman"/>
                <w:color w:val="000000"/>
                <w:sz w:val="21"/>
                <w:szCs w:val="21"/>
                <w:lang w:eastAsia="en-GB"/>
              </w:rPr>
              <w:t>This constructor creates a new File instance from a parent pathname string and a child pathname string.</w:t>
            </w:r>
          </w:p>
        </w:tc>
      </w:tr>
      <w:tr w:rsidR="00800D58" w:rsidRPr="00800D58" w:rsidTr="00800D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0D58" w:rsidRPr="00800D58" w:rsidRDefault="00800D58" w:rsidP="00800D58">
            <w:pPr>
              <w:spacing w:after="0" w:line="240" w:lineRule="auto"/>
              <w:rPr>
                <w:rFonts w:ascii="Verdana" w:eastAsia="Times New Roman" w:hAnsi="Verdana" w:cs="Times New Roman"/>
                <w:color w:val="313131"/>
                <w:sz w:val="21"/>
                <w:szCs w:val="21"/>
                <w:lang w:eastAsia="en-GB"/>
              </w:rPr>
            </w:pPr>
            <w:r w:rsidRPr="00800D58">
              <w:rPr>
                <w:rFonts w:ascii="Verdana" w:eastAsia="Times New Roman" w:hAnsi="Verdana" w:cs="Times New Roman"/>
                <w:color w:val="313131"/>
                <w:sz w:val="21"/>
                <w:szCs w:val="21"/>
                <w:lang w:eastAsia="en-GB"/>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0D58" w:rsidRPr="00800D58" w:rsidRDefault="00800D58" w:rsidP="00800D58">
            <w:pPr>
              <w:spacing w:after="0" w:line="240" w:lineRule="auto"/>
              <w:rPr>
                <w:rFonts w:ascii="Verdana" w:eastAsia="Times New Roman" w:hAnsi="Verdana" w:cs="Times New Roman"/>
                <w:color w:val="313131"/>
                <w:sz w:val="21"/>
                <w:szCs w:val="21"/>
                <w:lang w:eastAsia="en-GB"/>
              </w:rPr>
            </w:pPr>
            <w:r w:rsidRPr="00800D58">
              <w:rPr>
                <w:rFonts w:ascii="Verdana" w:eastAsia="Times New Roman" w:hAnsi="Verdana" w:cs="Times New Roman"/>
                <w:b/>
                <w:bCs/>
                <w:color w:val="313131"/>
                <w:sz w:val="21"/>
                <w:szCs w:val="21"/>
                <w:lang w:eastAsia="en-GB"/>
              </w:rPr>
              <w:t xml:space="preserve">File(URI </w:t>
            </w:r>
            <w:proofErr w:type="spellStart"/>
            <w:r w:rsidRPr="00800D58">
              <w:rPr>
                <w:rFonts w:ascii="Verdana" w:eastAsia="Times New Roman" w:hAnsi="Verdana" w:cs="Times New Roman"/>
                <w:b/>
                <w:bCs/>
                <w:color w:val="313131"/>
                <w:sz w:val="21"/>
                <w:szCs w:val="21"/>
                <w:lang w:eastAsia="en-GB"/>
              </w:rPr>
              <w:t>uri</w:t>
            </w:r>
            <w:proofErr w:type="spellEnd"/>
            <w:r w:rsidRPr="00800D58">
              <w:rPr>
                <w:rFonts w:ascii="Verdana" w:eastAsia="Times New Roman" w:hAnsi="Verdana" w:cs="Times New Roman"/>
                <w:b/>
                <w:bCs/>
                <w:color w:val="313131"/>
                <w:sz w:val="21"/>
                <w:szCs w:val="21"/>
                <w:lang w:eastAsia="en-GB"/>
              </w:rPr>
              <w:t>)</w:t>
            </w:r>
          </w:p>
          <w:p w:rsidR="00800D58" w:rsidRPr="00800D58" w:rsidRDefault="00800D58" w:rsidP="00800D58">
            <w:pPr>
              <w:spacing w:after="240" w:line="360" w:lineRule="atLeast"/>
              <w:ind w:left="48" w:right="48"/>
              <w:jc w:val="both"/>
              <w:rPr>
                <w:rFonts w:ascii="Verdana" w:eastAsia="Times New Roman" w:hAnsi="Verdana" w:cs="Times New Roman"/>
                <w:color w:val="000000"/>
                <w:sz w:val="21"/>
                <w:szCs w:val="21"/>
                <w:lang w:eastAsia="en-GB"/>
              </w:rPr>
            </w:pPr>
            <w:r w:rsidRPr="00800D58">
              <w:rPr>
                <w:rFonts w:ascii="Verdana" w:eastAsia="Times New Roman" w:hAnsi="Verdana" w:cs="Times New Roman"/>
                <w:color w:val="000000"/>
                <w:sz w:val="21"/>
                <w:szCs w:val="21"/>
                <w:lang w:eastAsia="en-GB"/>
              </w:rPr>
              <w:t>This constructor creates a new File instance by converting the given file: URI into an abstract pathname.</w:t>
            </w:r>
          </w:p>
        </w:tc>
      </w:tr>
    </w:tbl>
    <w:p w:rsidR="00800D58" w:rsidRPr="00800D58" w:rsidRDefault="00800D58" w:rsidP="00800D58">
      <w:pPr>
        <w:spacing w:after="240" w:line="360" w:lineRule="atLeast"/>
        <w:ind w:left="48" w:right="48"/>
        <w:jc w:val="both"/>
        <w:rPr>
          <w:ins w:id="4" w:author="Unknown"/>
          <w:rFonts w:ascii="Verdana" w:eastAsia="Times New Roman" w:hAnsi="Verdana" w:cs="Times New Roman"/>
          <w:color w:val="000000"/>
          <w:sz w:val="24"/>
          <w:szCs w:val="24"/>
          <w:lang w:eastAsia="en-GB"/>
        </w:rPr>
      </w:pPr>
      <w:ins w:id="5" w:author="Unknown">
        <w:r w:rsidRPr="00800D58">
          <w:rPr>
            <w:rFonts w:ascii="Verdana" w:eastAsia="Times New Roman" w:hAnsi="Verdana" w:cs="Times New Roman"/>
            <w:color w:val="000000"/>
            <w:sz w:val="24"/>
            <w:szCs w:val="24"/>
            <w:lang w:eastAsia="en-GB"/>
          </w:rPr>
          <w:t>Once you have </w:t>
        </w:r>
        <w:r w:rsidRPr="00800D58">
          <w:rPr>
            <w:rFonts w:ascii="Verdana" w:eastAsia="Times New Roman" w:hAnsi="Verdana" w:cs="Times New Roman"/>
            <w:i/>
            <w:iCs/>
            <w:color w:val="000000"/>
            <w:sz w:val="24"/>
            <w:szCs w:val="24"/>
            <w:lang w:eastAsia="en-GB"/>
          </w:rPr>
          <w:t>File</w:t>
        </w:r>
        <w:r w:rsidRPr="00800D58">
          <w:rPr>
            <w:rFonts w:ascii="Verdana" w:eastAsia="Times New Roman" w:hAnsi="Verdana" w:cs="Times New Roman"/>
            <w:color w:val="000000"/>
            <w:sz w:val="24"/>
            <w:szCs w:val="24"/>
            <w:lang w:eastAsia="en-GB"/>
          </w:rPr>
          <w:t> object in hand then there is a list of helper methods which can be used manipulate the files.</w:t>
        </w:r>
      </w:ins>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6"/>
        <w:gridCol w:w="8074"/>
      </w:tblGrid>
      <w:tr w:rsidR="00800D58" w:rsidRPr="00800D58" w:rsidTr="00800D5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00D58" w:rsidRPr="00800D58" w:rsidRDefault="00800D58" w:rsidP="00800D58">
            <w:pPr>
              <w:spacing w:after="300" w:line="240" w:lineRule="auto"/>
              <w:rPr>
                <w:rFonts w:ascii="Verdana" w:eastAsia="Times New Roman" w:hAnsi="Verdana" w:cs="Times New Roman"/>
                <w:b/>
                <w:bCs/>
                <w:color w:val="313131"/>
                <w:sz w:val="21"/>
                <w:szCs w:val="21"/>
                <w:lang w:eastAsia="en-GB"/>
              </w:rPr>
            </w:pPr>
            <w:r w:rsidRPr="00800D58">
              <w:rPr>
                <w:rFonts w:ascii="Verdana" w:eastAsia="Times New Roman" w:hAnsi="Verdana" w:cs="Times New Roman"/>
                <w:b/>
                <w:bCs/>
                <w:color w:val="313131"/>
                <w:sz w:val="21"/>
                <w:szCs w:val="21"/>
                <w:lang w:eastAsia="en-GB"/>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00D58" w:rsidRPr="00800D58" w:rsidRDefault="00800D58" w:rsidP="00800D58">
            <w:pPr>
              <w:spacing w:after="300" w:line="240" w:lineRule="auto"/>
              <w:rPr>
                <w:rFonts w:ascii="Verdana" w:eastAsia="Times New Roman" w:hAnsi="Verdana" w:cs="Times New Roman"/>
                <w:b/>
                <w:bCs/>
                <w:color w:val="313131"/>
                <w:sz w:val="21"/>
                <w:szCs w:val="21"/>
                <w:lang w:eastAsia="en-GB"/>
              </w:rPr>
            </w:pPr>
            <w:r w:rsidRPr="00800D58">
              <w:rPr>
                <w:rFonts w:ascii="Verdana" w:eastAsia="Times New Roman" w:hAnsi="Verdana" w:cs="Times New Roman"/>
                <w:b/>
                <w:bCs/>
                <w:color w:val="313131"/>
                <w:sz w:val="21"/>
                <w:szCs w:val="21"/>
                <w:lang w:eastAsia="en-GB"/>
              </w:rPr>
              <w:t>Methods with Description</w:t>
            </w:r>
          </w:p>
        </w:tc>
      </w:tr>
      <w:tr w:rsidR="00800D58" w:rsidRPr="00800D58" w:rsidTr="00800D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0D58" w:rsidRPr="00800D58" w:rsidRDefault="00800D58" w:rsidP="00800D58">
            <w:pPr>
              <w:spacing w:after="300" w:line="240" w:lineRule="auto"/>
              <w:rPr>
                <w:rFonts w:ascii="Verdana" w:eastAsia="Times New Roman" w:hAnsi="Verdana" w:cs="Times New Roman"/>
                <w:color w:val="313131"/>
                <w:sz w:val="21"/>
                <w:szCs w:val="21"/>
                <w:lang w:eastAsia="en-GB"/>
              </w:rPr>
            </w:pPr>
            <w:r w:rsidRPr="00800D58">
              <w:rPr>
                <w:rFonts w:ascii="Verdana" w:eastAsia="Times New Roman" w:hAnsi="Verdana" w:cs="Times New Roman"/>
                <w:color w:val="313131"/>
                <w:sz w:val="21"/>
                <w:szCs w:val="21"/>
                <w:lang w:eastAsia="en-GB"/>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0D58" w:rsidRPr="00800D58" w:rsidRDefault="00800D58" w:rsidP="00800D58">
            <w:pPr>
              <w:spacing w:after="300" w:line="240" w:lineRule="auto"/>
              <w:rPr>
                <w:rFonts w:ascii="Verdana" w:eastAsia="Times New Roman" w:hAnsi="Verdana" w:cs="Times New Roman"/>
                <w:color w:val="313131"/>
                <w:sz w:val="21"/>
                <w:szCs w:val="21"/>
                <w:lang w:eastAsia="en-GB"/>
              </w:rPr>
            </w:pPr>
            <w:r w:rsidRPr="00800D58">
              <w:rPr>
                <w:rFonts w:ascii="Verdana" w:eastAsia="Times New Roman" w:hAnsi="Verdana" w:cs="Times New Roman"/>
                <w:b/>
                <w:bCs/>
                <w:color w:val="313131"/>
                <w:sz w:val="21"/>
                <w:szCs w:val="21"/>
                <w:lang w:eastAsia="en-GB"/>
              </w:rPr>
              <w:t xml:space="preserve">public String </w:t>
            </w:r>
            <w:proofErr w:type="spellStart"/>
            <w:r w:rsidRPr="00800D58">
              <w:rPr>
                <w:rFonts w:ascii="Verdana" w:eastAsia="Times New Roman" w:hAnsi="Verdana" w:cs="Times New Roman"/>
                <w:b/>
                <w:bCs/>
                <w:color w:val="313131"/>
                <w:sz w:val="21"/>
                <w:szCs w:val="21"/>
                <w:lang w:eastAsia="en-GB"/>
              </w:rPr>
              <w:t>getName</w:t>
            </w:r>
            <w:proofErr w:type="spellEnd"/>
            <w:r w:rsidRPr="00800D58">
              <w:rPr>
                <w:rFonts w:ascii="Verdana" w:eastAsia="Times New Roman" w:hAnsi="Verdana" w:cs="Times New Roman"/>
                <w:b/>
                <w:bCs/>
                <w:color w:val="313131"/>
                <w:sz w:val="21"/>
                <w:szCs w:val="21"/>
                <w:lang w:eastAsia="en-GB"/>
              </w:rPr>
              <w:t>()</w:t>
            </w:r>
          </w:p>
          <w:p w:rsidR="00800D58" w:rsidRPr="00800D58" w:rsidRDefault="00800D58" w:rsidP="00800D58">
            <w:pPr>
              <w:spacing w:after="240" w:line="360" w:lineRule="atLeast"/>
              <w:ind w:left="48" w:right="48"/>
              <w:jc w:val="both"/>
              <w:rPr>
                <w:rFonts w:ascii="Verdana" w:eastAsia="Times New Roman" w:hAnsi="Verdana" w:cs="Times New Roman"/>
                <w:color w:val="000000"/>
                <w:sz w:val="21"/>
                <w:szCs w:val="21"/>
                <w:lang w:eastAsia="en-GB"/>
              </w:rPr>
            </w:pPr>
            <w:r w:rsidRPr="00800D58">
              <w:rPr>
                <w:rFonts w:ascii="Verdana" w:eastAsia="Times New Roman" w:hAnsi="Verdana" w:cs="Times New Roman"/>
                <w:color w:val="000000"/>
                <w:sz w:val="21"/>
                <w:szCs w:val="21"/>
                <w:lang w:eastAsia="en-GB"/>
              </w:rPr>
              <w:t>Returns the name of the file or directory denoted by this abstract pathname.</w:t>
            </w:r>
          </w:p>
        </w:tc>
      </w:tr>
      <w:tr w:rsidR="00800D58" w:rsidRPr="00800D58" w:rsidTr="00800D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0D58" w:rsidRPr="00800D58" w:rsidRDefault="00800D58" w:rsidP="00800D58">
            <w:pPr>
              <w:spacing w:after="0" w:line="240" w:lineRule="auto"/>
              <w:rPr>
                <w:rFonts w:ascii="Verdana" w:eastAsia="Times New Roman" w:hAnsi="Verdana" w:cs="Times New Roman"/>
                <w:color w:val="313131"/>
                <w:sz w:val="21"/>
                <w:szCs w:val="21"/>
                <w:lang w:eastAsia="en-GB"/>
              </w:rPr>
            </w:pPr>
            <w:r w:rsidRPr="00800D58">
              <w:rPr>
                <w:rFonts w:ascii="Verdana" w:eastAsia="Times New Roman" w:hAnsi="Verdana" w:cs="Times New Roman"/>
                <w:color w:val="313131"/>
                <w:sz w:val="21"/>
                <w:szCs w:val="21"/>
                <w:lang w:eastAsia="en-GB"/>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0D58" w:rsidRPr="00800D58" w:rsidRDefault="00800D58" w:rsidP="00800D58">
            <w:pPr>
              <w:spacing w:after="0" w:line="240" w:lineRule="auto"/>
              <w:rPr>
                <w:rFonts w:ascii="Verdana" w:eastAsia="Times New Roman" w:hAnsi="Verdana" w:cs="Times New Roman"/>
                <w:color w:val="313131"/>
                <w:sz w:val="21"/>
                <w:szCs w:val="21"/>
                <w:lang w:eastAsia="en-GB"/>
              </w:rPr>
            </w:pPr>
            <w:r w:rsidRPr="00800D58">
              <w:rPr>
                <w:rFonts w:ascii="Verdana" w:eastAsia="Times New Roman" w:hAnsi="Verdana" w:cs="Times New Roman"/>
                <w:b/>
                <w:bCs/>
                <w:color w:val="313131"/>
                <w:sz w:val="21"/>
                <w:szCs w:val="21"/>
                <w:lang w:eastAsia="en-GB"/>
              </w:rPr>
              <w:t xml:space="preserve">public String </w:t>
            </w:r>
            <w:proofErr w:type="spellStart"/>
            <w:r w:rsidRPr="00800D58">
              <w:rPr>
                <w:rFonts w:ascii="Verdana" w:eastAsia="Times New Roman" w:hAnsi="Verdana" w:cs="Times New Roman"/>
                <w:b/>
                <w:bCs/>
                <w:color w:val="313131"/>
                <w:sz w:val="21"/>
                <w:szCs w:val="21"/>
                <w:lang w:eastAsia="en-GB"/>
              </w:rPr>
              <w:t>getParent</w:t>
            </w:r>
            <w:proofErr w:type="spellEnd"/>
            <w:r w:rsidRPr="00800D58">
              <w:rPr>
                <w:rFonts w:ascii="Verdana" w:eastAsia="Times New Roman" w:hAnsi="Verdana" w:cs="Times New Roman"/>
                <w:b/>
                <w:bCs/>
                <w:color w:val="313131"/>
                <w:sz w:val="21"/>
                <w:szCs w:val="21"/>
                <w:lang w:eastAsia="en-GB"/>
              </w:rPr>
              <w:t>()</w:t>
            </w:r>
          </w:p>
          <w:p w:rsidR="00800D58" w:rsidRPr="00800D58" w:rsidRDefault="00800D58" w:rsidP="00800D58">
            <w:pPr>
              <w:spacing w:after="240" w:line="360" w:lineRule="atLeast"/>
              <w:ind w:left="48" w:right="48"/>
              <w:jc w:val="both"/>
              <w:rPr>
                <w:rFonts w:ascii="Verdana" w:eastAsia="Times New Roman" w:hAnsi="Verdana" w:cs="Times New Roman"/>
                <w:color w:val="000000"/>
                <w:sz w:val="21"/>
                <w:szCs w:val="21"/>
                <w:lang w:eastAsia="en-GB"/>
              </w:rPr>
            </w:pPr>
            <w:r w:rsidRPr="00800D58">
              <w:rPr>
                <w:rFonts w:ascii="Verdana" w:eastAsia="Times New Roman" w:hAnsi="Verdana" w:cs="Times New Roman"/>
                <w:color w:val="000000"/>
                <w:sz w:val="21"/>
                <w:szCs w:val="21"/>
                <w:lang w:eastAsia="en-GB"/>
              </w:rPr>
              <w:t>Returns the pathname string of this abstract pathname's parent, or null if this pathname does not name a parent directory.</w:t>
            </w:r>
          </w:p>
        </w:tc>
      </w:tr>
      <w:tr w:rsidR="00800D58" w:rsidRPr="00800D58" w:rsidTr="00800D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0D58" w:rsidRPr="00800D58" w:rsidRDefault="00800D58" w:rsidP="00800D58">
            <w:pPr>
              <w:spacing w:after="0" w:line="240" w:lineRule="auto"/>
              <w:rPr>
                <w:rFonts w:ascii="Verdana" w:eastAsia="Times New Roman" w:hAnsi="Verdana" w:cs="Times New Roman"/>
                <w:color w:val="313131"/>
                <w:sz w:val="21"/>
                <w:szCs w:val="21"/>
                <w:lang w:eastAsia="en-GB"/>
              </w:rPr>
            </w:pPr>
            <w:r w:rsidRPr="00800D58">
              <w:rPr>
                <w:rFonts w:ascii="Verdana" w:eastAsia="Times New Roman" w:hAnsi="Verdana" w:cs="Times New Roman"/>
                <w:color w:val="313131"/>
                <w:sz w:val="21"/>
                <w:szCs w:val="21"/>
                <w:lang w:eastAsia="en-GB"/>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0D58" w:rsidRPr="00800D58" w:rsidRDefault="00800D58" w:rsidP="00800D58">
            <w:pPr>
              <w:spacing w:after="0" w:line="240" w:lineRule="auto"/>
              <w:rPr>
                <w:rFonts w:ascii="Verdana" w:eastAsia="Times New Roman" w:hAnsi="Verdana" w:cs="Times New Roman"/>
                <w:color w:val="313131"/>
                <w:sz w:val="21"/>
                <w:szCs w:val="21"/>
                <w:lang w:eastAsia="en-GB"/>
              </w:rPr>
            </w:pPr>
            <w:r w:rsidRPr="00800D58">
              <w:rPr>
                <w:rFonts w:ascii="Verdana" w:eastAsia="Times New Roman" w:hAnsi="Verdana" w:cs="Times New Roman"/>
                <w:b/>
                <w:bCs/>
                <w:color w:val="313131"/>
                <w:sz w:val="21"/>
                <w:szCs w:val="21"/>
                <w:lang w:eastAsia="en-GB"/>
              </w:rPr>
              <w:t xml:space="preserve">public File </w:t>
            </w:r>
            <w:proofErr w:type="spellStart"/>
            <w:r w:rsidRPr="00800D58">
              <w:rPr>
                <w:rFonts w:ascii="Verdana" w:eastAsia="Times New Roman" w:hAnsi="Verdana" w:cs="Times New Roman"/>
                <w:b/>
                <w:bCs/>
                <w:color w:val="313131"/>
                <w:sz w:val="21"/>
                <w:szCs w:val="21"/>
                <w:lang w:eastAsia="en-GB"/>
              </w:rPr>
              <w:t>getParentFile</w:t>
            </w:r>
            <w:proofErr w:type="spellEnd"/>
            <w:r w:rsidRPr="00800D58">
              <w:rPr>
                <w:rFonts w:ascii="Verdana" w:eastAsia="Times New Roman" w:hAnsi="Verdana" w:cs="Times New Roman"/>
                <w:b/>
                <w:bCs/>
                <w:color w:val="313131"/>
                <w:sz w:val="21"/>
                <w:szCs w:val="21"/>
                <w:lang w:eastAsia="en-GB"/>
              </w:rPr>
              <w:t>()</w:t>
            </w:r>
          </w:p>
          <w:p w:rsidR="00800D58" w:rsidRPr="00800D58" w:rsidRDefault="00800D58" w:rsidP="00800D58">
            <w:pPr>
              <w:spacing w:after="240" w:line="360" w:lineRule="atLeast"/>
              <w:ind w:left="48" w:right="48"/>
              <w:jc w:val="both"/>
              <w:rPr>
                <w:rFonts w:ascii="Verdana" w:eastAsia="Times New Roman" w:hAnsi="Verdana" w:cs="Times New Roman"/>
                <w:color w:val="000000"/>
                <w:sz w:val="21"/>
                <w:szCs w:val="21"/>
                <w:lang w:eastAsia="en-GB"/>
              </w:rPr>
            </w:pPr>
            <w:r w:rsidRPr="00800D58">
              <w:rPr>
                <w:rFonts w:ascii="Verdana" w:eastAsia="Times New Roman" w:hAnsi="Verdana" w:cs="Times New Roman"/>
                <w:color w:val="000000"/>
                <w:sz w:val="21"/>
                <w:szCs w:val="21"/>
                <w:lang w:eastAsia="en-GB"/>
              </w:rPr>
              <w:t>Returns the abstract pathname of this abstract pathname's parent, or null if this pathname does not name a parent directory.</w:t>
            </w:r>
          </w:p>
        </w:tc>
      </w:tr>
      <w:tr w:rsidR="00800D58" w:rsidRPr="00800D58" w:rsidTr="00800D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0D58" w:rsidRPr="00800D58" w:rsidRDefault="00800D58" w:rsidP="00800D58">
            <w:pPr>
              <w:spacing w:after="0" w:line="240" w:lineRule="auto"/>
              <w:rPr>
                <w:rFonts w:ascii="Verdana" w:eastAsia="Times New Roman" w:hAnsi="Verdana" w:cs="Times New Roman"/>
                <w:color w:val="313131"/>
                <w:sz w:val="21"/>
                <w:szCs w:val="21"/>
                <w:lang w:eastAsia="en-GB"/>
              </w:rPr>
            </w:pPr>
            <w:r w:rsidRPr="00800D58">
              <w:rPr>
                <w:rFonts w:ascii="Verdana" w:eastAsia="Times New Roman" w:hAnsi="Verdana" w:cs="Times New Roman"/>
                <w:color w:val="313131"/>
                <w:sz w:val="21"/>
                <w:szCs w:val="21"/>
                <w:lang w:eastAsia="en-GB"/>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0D58" w:rsidRPr="00800D58" w:rsidRDefault="00800D58" w:rsidP="00800D58">
            <w:pPr>
              <w:spacing w:after="0" w:line="240" w:lineRule="auto"/>
              <w:rPr>
                <w:rFonts w:ascii="Verdana" w:eastAsia="Times New Roman" w:hAnsi="Verdana" w:cs="Times New Roman"/>
                <w:color w:val="313131"/>
                <w:sz w:val="21"/>
                <w:szCs w:val="21"/>
                <w:lang w:eastAsia="en-GB"/>
              </w:rPr>
            </w:pPr>
            <w:r w:rsidRPr="00800D58">
              <w:rPr>
                <w:rFonts w:ascii="Verdana" w:eastAsia="Times New Roman" w:hAnsi="Verdana" w:cs="Times New Roman"/>
                <w:b/>
                <w:bCs/>
                <w:color w:val="313131"/>
                <w:sz w:val="21"/>
                <w:szCs w:val="21"/>
                <w:lang w:eastAsia="en-GB"/>
              </w:rPr>
              <w:t xml:space="preserve">public String </w:t>
            </w:r>
            <w:proofErr w:type="spellStart"/>
            <w:r w:rsidRPr="00800D58">
              <w:rPr>
                <w:rFonts w:ascii="Verdana" w:eastAsia="Times New Roman" w:hAnsi="Verdana" w:cs="Times New Roman"/>
                <w:b/>
                <w:bCs/>
                <w:color w:val="313131"/>
                <w:sz w:val="21"/>
                <w:szCs w:val="21"/>
                <w:lang w:eastAsia="en-GB"/>
              </w:rPr>
              <w:t>getPath</w:t>
            </w:r>
            <w:proofErr w:type="spellEnd"/>
            <w:r w:rsidRPr="00800D58">
              <w:rPr>
                <w:rFonts w:ascii="Verdana" w:eastAsia="Times New Roman" w:hAnsi="Verdana" w:cs="Times New Roman"/>
                <w:b/>
                <w:bCs/>
                <w:color w:val="313131"/>
                <w:sz w:val="21"/>
                <w:szCs w:val="21"/>
                <w:lang w:eastAsia="en-GB"/>
              </w:rPr>
              <w:t>()</w:t>
            </w:r>
          </w:p>
          <w:p w:rsidR="00800D58" w:rsidRPr="00800D58" w:rsidRDefault="00800D58" w:rsidP="00800D58">
            <w:pPr>
              <w:spacing w:after="240" w:line="360" w:lineRule="atLeast"/>
              <w:ind w:left="48" w:right="48"/>
              <w:jc w:val="both"/>
              <w:rPr>
                <w:rFonts w:ascii="Verdana" w:eastAsia="Times New Roman" w:hAnsi="Verdana" w:cs="Times New Roman"/>
                <w:color w:val="000000"/>
                <w:sz w:val="21"/>
                <w:szCs w:val="21"/>
                <w:lang w:eastAsia="en-GB"/>
              </w:rPr>
            </w:pPr>
            <w:r w:rsidRPr="00800D58">
              <w:rPr>
                <w:rFonts w:ascii="Verdana" w:eastAsia="Times New Roman" w:hAnsi="Verdana" w:cs="Times New Roman"/>
                <w:color w:val="000000"/>
                <w:sz w:val="21"/>
                <w:szCs w:val="21"/>
                <w:lang w:eastAsia="en-GB"/>
              </w:rPr>
              <w:t>Converts this abstract pathname into a pathname string.</w:t>
            </w:r>
          </w:p>
        </w:tc>
      </w:tr>
      <w:tr w:rsidR="00800D58" w:rsidRPr="00800D58" w:rsidTr="00800D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0D58" w:rsidRPr="00800D58" w:rsidRDefault="00800D58" w:rsidP="00800D58">
            <w:pPr>
              <w:spacing w:after="0" w:line="240" w:lineRule="auto"/>
              <w:rPr>
                <w:rFonts w:ascii="Verdana" w:eastAsia="Times New Roman" w:hAnsi="Verdana" w:cs="Times New Roman"/>
                <w:color w:val="313131"/>
                <w:sz w:val="21"/>
                <w:szCs w:val="21"/>
                <w:lang w:eastAsia="en-GB"/>
              </w:rPr>
            </w:pPr>
            <w:r w:rsidRPr="00800D58">
              <w:rPr>
                <w:rFonts w:ascii="Verdana" w:eastAsia="Times New Roman" w:hAnsi="Verdana" w:cs="Times New Roman"/>
                <w:color w:val="313131"/>
                <w:sz w:val="21"/>
                <w:szCs w:val="21"/>
                <w:lang w:eastAsia="en-GB"/>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0D58" w:rsidRPr="00800D58" w:rsidRDefault="00800D58" w:rsidP="00800D58">
            <w:pPr>
              <w:spacing w:after="0" w:line="240" w:lineRule="auto"/>
              <w:rPr>
                <w:rFonts w:ascii="Verdana" w:eastAsia="Times New Roman" w:hAnsi="Verdana" w:cs="Times New Roman"/>
                <w:color w:val="313131"/>
                <w:sz w:val="21"/>
                <w:szCs w:val="21"/>
                <w:lang w:eastAsia="en-GB"/>
              </w:rPr>
            </w:pPr>
            <w:r w:rsidRPr="00800D58">
              <w:rPr>
                <w:rFonts w:ascii="Verdana" w:eastAsia="Times New Roman" w:hAnsi="Verdana" w:cs="Times New Roman"/>
                <w:b/>
                <w:bCs/>
                <w:color w:val="313131"/>
                <w:sz w:val="21"/>
                <w:szCs w:val="21"/>
                <w:lang w:eastAsia="en-GB"/>
              </w:rPr>
              <w:t xml:space="preserve">public </w:t>
            </w:r>
            <w:proofErr w:type="spellStart"/>
            <w:r w:rsidRPr="00800D58">
              <w:rPr>
                <w:rFonts w:ascii="Verdana" w:eastAsia="Times New Roman" w:hAnsi="Verdana" w:cs="Times New Roman"/>
                <w:b/>
                <w:bCs/>
                <w:color w:val="313131"/>
                <w:sz w:val="21"/>
                <w:szCs w:val="21"/>
                <w:lang w:eastAsia="en-GB"/>
              </w:rPr>
              <w:t>boolean</w:t>
            </w:r>
            <w:proofErr w:type="spellEnd"/>
            <w:r w:rsidRPr="00800D58">
              <w:rPr>
                <w:rFonts w:ascii="Verdana" w:eastAsia="Times New Roman" w:hAnsi="Verdana" w:cs="Times New Roman"/>
                <w:b/>
                <w:bCs/>
                <w:color w:val="313131"/>
                <w:sz w:val="21"/>
                <w:szCs w:val="21"/>
                <w:lang w:eastAsia="en-GB"/>
              </w:rPr>
              <w:t xml:space="preserve"> </w:t>
            </w:r>
            <w:proofErr w:type="spellStart"/>
            <w:r w:rsidRPr="00800D58">
              <w:rPr>
                <w:rFonts w:ascii="Verdana" w:eastAsia="Times New Roman" w:hAnsi="Verdana" w:cs="Times New Roman"/>
                <w:b/>
                <w:bCs/>
                <w:color w:val="313131"/>
                <w:sz w:val="21"/>
                <w:szCs w:val="21"/>
                <w:lang w:eastAsia="en-GB"/>
              </w:rPr>
              <w:t>isAbsolute</w:t>
            </w:r>
            <w:proofErr w:type="spellEnd"/>
            <w:r w:rsidRPr="00800D58">
              <w:rPr>
                <w:rFonts w:ascii="Verdana" w:eastAsia="Times New Roman" w:hAnsi="Verdana" w:cs="Times New Roman"/>
                <w:b/>
                <w:bCs/>
                <w:color w:val="313131"/>
                <w:sz w:val="21"/>
                <w:szCs w:val="21"/>
                <w:lang w:eastAsia="en-GB"/>
              </w:rPr>
              <w:t>()</w:t>
            </w:r>
          </w:p>
          <w:p w:rsidR="00800D58" w:rsidRPr="00800D58" w:rsidRDefault="00800D58" w:rsidP="00800D58">
            <w:pPr>
              <w:spacing w:after="240" w:line="360" w:lineRule="atLeast"/>
              <w:ind w:left="48" w:right="48"/>
              <w:jc w:val="both"/>
              <w:rPr>
                <w:rFonts w:ascii="Verdana" w:eastAsia="Times New Roman" w:hAnsi="Verdana" w:cs="Times New Roman"/>
                <w:color w:val="000000"/>
                <w:sz w:val="21"/>
                <w:szCs w:val="21"/>
                <w:lang w:eastAsia="en-GB"/>
              </w:rPr>
            </w:pPr>
            <w:r w:rsidRPr="00800D58">
              <w:rPr>
                <w:rFonts w:ascii="Verdana" w:eastAsia="Times New Roman" w:hAnsi="Verdana" w:cs="Times New Roman"/>
                <w:color w:val="000000"/>
                <w:sz w:val="21"/>
                <w:szCs w:val="21"/>
                <w:lang w:eastAsia="en-GB"/>
              </w:rPr>
              <w:t>Tests whether this abstract pathname is absolute. Returns true if this abstract pathname is absolute, false otherwise</w:t>
            </w:r>
          </w:p>
        </w:tc>
      </w:tr>
      <w:tr w:rsidR="00800D58" w:rsidRPr="00800D58" w:rsidTr="00800D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0D58" w:rsidRPr="00800D58" w:rsidRDefault="00800D58" w:rsidP="00800D58">
            <w:pPr>
              <w:spacing w:after="0" w:line="240" w:lineRule="auto"/>
              <w:rPr>
                <w:rFonts w:ascii="Verdana" w:eastAsia="Times New Roman" w:hAnsi="Verdana" w:cs="Times New Roman"/>
                <w:color w:val="313131"/>
                <w:sz w:val="21"/>
                <w:szCs w:val="21"/>
                <w:lang w:eastAsia="en-GB"/>
              </w:rPr>
            </w:pPr>
            <w:r w:rsidRPr="00800D58">
              <w:rPr>
                <w:rFonts w:ascii="Verdana" w:eastAsia="Times New Roman" w:hAnsi="Verdana" w:cs="Times New Roman"/>
                <w:color w:val="313131"/>
                <w:sz w:val="21"/>
                <w:szCs w:val="21"/>
                <w:lang w:eastAsia="en-GB"/>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0D58" w:rsidRPr="00800D58" w:rsidRDefault="00800D58" w:rsidP="00800D58">
            <w:pPr>
              <w:spacing w:after="0" w:line="240" w:lineRule="auto"/>
              <w:rPr>
                <w:rFonts w:ascii="Verdana" w:eastAsia="Times New Roman" w:hAnsi="Verdana" w:cs="Times New Roman"/>
                <w:color w:val="313131"/>
                <w:sz w:val="21"/>
                <w:szCs w:val="21"/>
                <w:lang w:eastAsia="en-GB"/>
              </w:rPr>
            </w:pPr>
            <w:r w:rsidRPr="00800D58">
              <w:rPr>
                <w:rFonts w:ascii="Verdana" w:eastAsia="Times New Roman" w:hAnsi="Verdana" w:cs="Times New Roman"/>
                <w:b/>
                <w:bCs/>
                <w:color w:val="313131"/>
                <w:sz w:val="21"/>
                <w:szCs w:val="21"/>
                <w:lang w:eastAsia="en-GB"/>
              </w:rPr>
              <w:t xml:space="preserve">public String </w:t>
            </w:r>
            <w:proofErr w:type="spellStart"/>
            <w:r w:rsidRPr="00800D58">
              <w:rPr>
                <w:rFonts w:ascii="Verdana" w:eastAsia="Times New Roman" w:hAnsi="Verdana" w:cs="Times New Roman"/>
                <w:b/>
                <w:bCs/>
                <w:color w:val="313131"/>
                <w:sz w:val="21"/>
                <w:szCs w:val="21"/>
                <w:lang w:eastAsia="en-GB"/>
              </w:rPr>
              <w:t>getAbsolutePath</w:t>
            </w:r>
            <w:proofErr w:type="spellEnd"/>
            <w:r w:rsidRPr="00800D58">
              <w:rPr>
                <w:rFonts w:ascii="Verdana" w:eastAsia="Times New Roman" w:hAnsi="Verdana" w:cs="Times New Roman"/>
                <w:b/>
                <w:bCs/>
                <w:color w:val="313131"/>
                <w:sz w:val="21"/>
                <w:szCs w:val="21"/>
                <w:lang w:eastAsia="en-GB"/>
              </w:rPr>
              <w:t>()</w:t>
            </w:r>
          </w:p>
          <w:p w:rsidR="00800D58" w:rsidRPr="00800D58" w:rsidRDefault="00800D58" w:rsidP="00800D58">
            <w:pPr>
              <w:spacing w:after="240" w:line="360" w:lineRule="atLeast"/>
              <w:ind w:left="48" w:right="48"/>
              <w:jc w:val="both"/>
              <w:rPr>
                <w:rFonts w:ascii="Verdana" w:eastAsia="Times New Roman" w:hAnsi="Verdana" w:cs="Times New Roman"/>
                <w:color w:val="000000"/>
                <w:sz w:val="21"/>
                <w:szCs w:val="21"/>
                <w:lang w:eastAsia="en-GB"/>
              </w:rPr>
            </w:pPr>
            <w:r w:rsidRPr="00800D58">
              <w:rPr>
                <w:rFonts w:ascii="Verdana" w:eastAsia="Times New Roman" w:hAnsi="Verdana" w:cs="Times New Roman"/>
                <w:color w:val="000000"/>
                <w:sz w:val="21"/>
                <w:szCs w:val="21"/>
                <w:lang w:eastAsia="en-GB"/>
              </w:rPr>
              <w:t>Returns the absolute pathname string of this abstract pathname.</w:t>
            </w:r>
          </w:p>
        </w:tc>
      </w:tr>
      <w:tr w:rsidR="00800D58" w:rsidRPr="00800D58" w:rsidTr="00800D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0D58" w:rsidRPr="00800D58" w:rsidRDefault="00800D58" w:rsidP="00800D58">
            <w:pPr>
              <w:spacing w:after="0" w:line="240" w:lineRule="auto"/>
              <w:rPr>
                <w:rFonts w:ascii="Verdana" w:eastAsia="Times New Roman" w:hAnsi="Verdana" w:cs="Times New Roman"/>
                <w:color w:val="313131"/>
                <w:sz w:val="21"/>
                <w:szCs w:val="21"/>
                <w:lang w:eastAsia="en-GB"/>
              </w:rPr>
            </w:pPr>
            <w:bookmarkStart w:id="6" w:name="_GoBack"/>
            <w:bookmarkEnd w:id="6"/>
            <w:r w:rsidRPr="00800D58">
              <w:rPr>
                <w:rFonts w:ascii="Verdana" w:eastAsia="Times New Roman" w:hAnsi="Verdana" w:cs="Times New Roman"/>
                <w:color w:val="313131"/>
                <w:sz w:val="21"/>
                <w:szCs w:val="21"/>
                <w:lang w:eastAsia="en-GB"/>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0D58" w:rsidRPr="00800D58" w:rsidRDefault="00800D58" w:rsidP="00800D58">
            <w:pPr>
              <w:spacing w:after="0" w:line="240" w:lineRule="auto"/>
              <w:rPr>
                <w:rFonts w:ascii="Verdana" w:eastAsia="Times New Roman" w:hAnsi="Verdana" w:cs="Times New Roman"/>
                <w:color w:val="313131"/>
                <w:sz w:val="21"/>
                <w:szCs w:val="21"/>
                <w:lang w:eastAsia="en-GB"/>
              </w:rPr>
            </w:pPr>
            <w:r w:rsidRPr="00800D58">
              <w:rPr>
                <w:rFonts w:ascii="Verdana" w:eastAsia="Times New Roman" w:hAnsi="Verdana" w:cs="Times New Roman"/>
                <w:b/>
                <w:bCs/>
                <w:color w:val="313131"/>
                <w:sz w:val="21"/>
                <w:szCs w:val="21"/>
                <w:lang w:eastAsia="en-GB"/>
              </w:rPr>
              <w:t xml:space="preserve">public </w:t>
            </w:r>
            <w:proofErr w:type="spellStart"/>
            <w:r w:rsidRPr="00800D58">
              <w:rPr>
                <w:rFonts w:ascii="Verdana" w:eastAsia="Times New Roman" w:hAnsi="Verdana" w:cs="Times New Roman"/>
                <w:b/>
                <w:bCs/>
                <w:color w:val="313131"/>
                <w:sz w:val="21"/>
                <w:szCs w:val="21"/>
                <w:lang w:eastAsia="en-GB"/>
              </w:rPr>
              <w:t>boolean</w:t>
            </w:r>
            <w:proofErr w:type="spellEnd"/>
            <w:r w:rsidRPr="00800D58">
              <w:rPr>
                <w:rFonts w:ascii="Verdana" w:eastAsia="Times New Roman" w:hAnsi="Verdana" w:cs="Times New Roman"/>
                <w:b/>
                <w:bCs/>
                <w:color w:val="313131"/>
                <w:sz w:val="21"/>
                <w:szCs w:val="21"/>
                <w:lang w:eastAsia="en-GB"/>
              </w:rPr>
              <w:t xml:space="preserve"> </w:t>
            </w:r>
            <w:proofErr w:type="spellStart"/>
            <w:r w:rsidRPr="00800D58">
              <w:rPr>
                <w:rFonts w:ascii="Verdana" w:eastAsia="Times New Roman" w:hAnsi="Verdana" w:cs="Times New Roman"/>
                <w:b/>
                <w:bCs/>
                <w:color w:val="313131"/>
                <w:sz w:val="21"/>
                <w:szCs w:val="21"/>
                <w:lang w:eastAsia="en-GB"/>
              </w:rPr>
              <w:t>canRead</w:t>
            </w:r>
            <w:proofErr w:type="spellEnd"/>
            <w:r w:rsidRPr="00800D58">
              <w:rPr>
                <w:rFonts w:ascii="Verdana" w:eastAsia="Times New Roman" w:hAnsi="Verdana" w:cs="Times New Roman"/>
                <w:b/>
                <w:bCs/>
                <w:color w:val="313131"/>
                <w:sz w:val="21"/>
                <w:szCs w:val="21"/>
                <w:lang w:eastAsia="en-GB"/>
              </w:rPr>
              <w:t>()</w:t>
            </w:r>
          </w:p>
          <w:p w:rsidR="00800D58" w:rsidRPr="00800D58" w:rsidRDefault="00800D58" w:rsidP="00800D58">
            <w:pPr>
              <w:spacing w:after="240" w:line="360" w:lineRule="atLeast"/>
              <w:ind w:left="48" w:right="48"/>
              <w:jc w:val="both"/>
              <w:rPr>
                <w:rFonts w:ascii="Verdana" w:eastAsia="Times New Roman" w:hAnsi="Verdana" w:cs="Times New Roman"/>
                <w:color w:val="000000"/>
                <w:sz w:val="21"/>
                <w:szCs w:val="21"/>
                <w:lang w:eastAsia="en-GB"/>
              </w:rPr>
            </w:pPr>
            <w:r w:rsidRPr="00800D58">
              <w:rPr>
                <w:rFonts w:ascii="Verdana" w:eastAsia="Times New Roman" w:hAnsi="Verdana" w:cs="Times New Roman"/>
                <w:color w:val="000000"/>
                <w:sz w:val="21"/>
                <w:szCs w:val="21"/>
                <w:lang w:eastAsia="en-GB"/>
              </w:rPr>
              <w:t>Tests whether the application can read the file denoted by this abstract pathname. Returns true if and only if the file specified by this abstract pathname exists and can be read by the application; false otherwise.</w:t>
            </w:r>
          </w:p>
        </w:tc>
      </w:tr>
      <w:tr w:rsidR="00800D58" w:rsidRPr="00800D58" w:rsidTr="00800D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0D58" w:rsidRPr="00800D58" w:rsidRDefault="00800D58" w:rsidP="00800D58">
            <w:pPr>
              <w:spacing w:after="0" w:line="240" w:lineRule="auto"/>
              <w:rPr>
                <w:rFonts w:ascii="Verdana" w:eastAsia="Times New Roman" w:hAnsi="Verdana" w:cs="Times New Roman"/>
                <w:color w:val="313131"/>
                <w:sz w:val="21"/>
                <w:szCs w:val="21"/>
                <w:lang w:eastAsia="en-GB"/>
              </w:rPr>
            </w:pPr>
            <w:r w:rsidRPr="00800D58">
              <w:rPr>
                <w:rFonts w:ascii="Verdana" w:eastAsia="Times New Roman" w:hAnsi="Verdana" w:cs="Times New Roman"/>
                <w:color w:val="313131"/>
                <w:sz w:val="21"/>
                <w:szCs w:val="21"/>
                <w:lang w:eastAsia="en-GB"/>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0D58" w:rsidRPr="00800D58" w:rsidRDefault="00800D58" w:rsidP="00800D58">
            <w:pPr>
              <w:spacing w:after="0" w:line="240" w:lineRule="auto"/>
              <w:rPr>
                <w:rFonts w:ascii="Verdana" w:eastAsia="Times New Roman" w:hAnsi="Verdana" w:cs="Times New Roman"/>
                <w:color w:val="313131"/>
                <w:sz w:val="21"/>
                <w:szCs w:val="21"/>
                <w:lang w:eastAsia="en-GB"/>
              </w:rPr>
            </w:pPr>
            <w:r w:rsidRPr="00800D58">
              <w:rPr>
                <w:rFonts w:ascii="Verdana" w:eastAsia="Times New Roman" w:hAnsi="Verdana" w:cs="Times New Roman"/>
                <w:b/>
                <w:bCs/>
                <w:color w:val="313131"/>
                <w:sz w:val="21"/>
                <w:szCs w:val="21"/>
                <w:lang w:eastAsia="en-GB"/>
              </w:rPr>
              <w:t xml:space="preserve">public </w:t>
            </w:r>
            <w:proofErr w:type="spellStart"/>
            <w:r w:rsidRPr="00800D58">
              <w:rPr>
                <w:rFonts w:ascii="Verdana" w:eastAsia="Times New Roman" w:hAnsi="Verdana" w:cs="Times New Roman"/>
                <w:b/>
                <w:bCs/>
                <w:color w:val="313131"/>
                <w:sz w:val="21"/>
                <w:szCs w:val="21"/>
                <w:lang w:eastAsia="en-GB"/>
              </w:rPr>
              <w:t>boolean</w:t>
            </w:r>
            <w:proofErr w:type="spellEnd"/>
            <w:r w:rsidRPr="00800D58">
              <w:rPr>
                <w:rFonts w:ascii="Verdana" w:eastAsia="Times New Roman" w:hAnsi="Verdana" w:cs="Times New Roman"/>
                <w:b/>
                <w:bCs/>
                <w:color w:val="313131"/>
                <w:sz w:val="21"/>
                <w:szCs w:val="21"/>
                <w:lang w:eastAsia="en-GB"/>
              </w:rPr>
              <w:t xml:space="preserve"> </w:t>
            </w:r>
            <w:proofErr w:type="spellStart"/>
            <w:r w:rsidRPr="00800D58">
              <w:rPr>
                <w:rFonts w:ascii="Verdana" w:eastAsia="Times New Roman" w:hAnsi="Verdana" w:cs="Times New Roman"/>
                <w:b/>
                <w:bCs/>
                <w:color w:val="313131"/>
                <w:sz w:val="21"/>
                <w:szCs w:val="21"/>
                <w:lang w:eastAsia="en-GB"/>
              </w:rPr>
              <w:t>canWrite</w:t>
            </w:r>
            <w:proofErr w:type="spellEnd"/>
            <w:r w:rsidRPr="00800D58">
              <w:rPr>
                <w:rFonts w:ascii="Verdana" w:eastAsia="Times New Roman" w:hAnsi="Verdana" w:cs="Times New Roman"/>
                <w:b/>
                <w:bCs/>
                <w:color w:val="313131"/>
                <w:sz w:val="21"/>
                <w:szCs w:val="21"/>
                <w:lang w:eastAsia="en-GB"/>
              </w:rPr>
              <w:t>()</w:t>
            </w:r>
          </w:p>
          <w:p w:rsidR="00800D58" w:rsidRPr="00800D58" w:rsidRDefault="00800D58" w:rsidP="00800D58">
            <w:pPr>
              <w:spacing w:after="240" w:line="360" w:lineRule="atLeast"/>
              <w:ind w:left="48" w:right="48"/>
              <w:jc w:val="both"/>
              <w:rPr>
                <w:rFonts w:ascii="Verdana" w:eastAsia="Times New Roman" w:hAnsi="Verdana" w:cs="Times New Roman"/>
                <w:color w:val="000000"/>
                <w:sz w:val="21"/>
                <w:szCs w:val="21"/>
                <w:lang w:eastAsia="en-GB"/>
              </w:rPr>
            </w:pPr>
            <w:r w:rsidRPr="00800D58">
              <w:rPr>
                <w:rFonts w:ascii="Verdana" w:eastAsia="Times New Roman" w:hAnsi="Verdana" w:cs="Times New Roman"/>
                <w:color w:val="000000"/>
                <w:sz w:val="21"/>
                <w:szCs w:val="21"/>
                <w:lang w:eastAsia="en-GB"/>
              </w:rPr>
              <w:t>Tests whether the application can modify to the file denoted by this abstract pathname. Returns true if and only if the file system actually contains a file denoted by this abstract pathname and the application is allowed to write to the file; false otherwise.</w:t>
            </w:r>
          </w:p>
        </w:tc>
      </w:tr>
      <w:tr w:rsidR="00800D58" w:rsidRPr="00800D58" w:rsidTr="00800D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0D58" w:rsidRPr="00800D58" w:rsidRDefault="00800D58" w:rsidP="00800D58">
            <w:pPr>
              <w:spacing w:after="0" w:line="240" w:lineRule="auto"/>
              <w:rPr>
                <w:rFonts w:ascii="Verdana" w:eastAsia="Times New Roman" w:hAnsi="Verdana" w:cs="Times New Roman"/>
                <w:color w:val="313131"/>
                <w:sz w:val="21"/>
                <w:szCs w:val="21"/>
                <w:lang w:eastAsia="en-GB"/>
              </w:rPr>
            </w:pPr>
            <w:r w:rsidRPr="00800D58">
              <w:rPr>
                <w:rFonts w:ascii="Verdana" w:eastAsia="Times New Roman" w:hAnsi="Verdana" w:cs="Times New Roman"/>
                <w:color w:val="313131"/>
                <w:sz w:val="21"/>
                <w:szCs w:val="21"/>
                <w:lang w:eastAsia="en-GB"/>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0D58" w:rsidRPr="00800D58" w:rsidRDefault="00800D58" w:rsidP="00800D58">
            <w:pPr>
              <w:spacing w:after="0" w:line="240" w:lineRule="auto"/>
              <w:rPr>
                <w:rFonts w:ascii="Verdana" w:eastAsia="Times New Roman" w:hAnsi="Verdana" w:cs="Times New Roman"/>
                <w:color w:val="313131"/>
                <w:sz w:val="21"/>
                <w:szCs w:val="21"/>
                <w:lang w:eastAsia="en-GB"/>
              </w:rPr>
            </w:pPr>
            <w:r w:rsidRPr="00800D58">
              <w:rPr>
                <w:rFonts w:ascii="Verdana" w:eastAsia="Times New Roman" w:hAnsi="Verdana" w:cs="Times New Roman"/>
                <w:b/>
                <w:bCs/>
                <w:color w:val="313131"/>
                <w:sz w:val="21"/>
                <w:szCs w:val="21"/>
                <w:lang w:eastAsia="en-GB"/>
              </w:rPr>
              <w:t xml:space="preserve">public </w:t>
            </w:r>
            <w:proofErr w:type="spellStart"/>
            <w:r w:rsidRPr="00800D58">
              <w:rPr>
                <w:rFonts w:ascii="Verdana" w:eastAsia="Times New Roman" w:hAnsi="Verdana" w:cs="Times New Roman"/>
                <w:b/>
                <w:bCs/>
                <w:color w:val="313131"/>
                <w:sz w:val="21"/>
                <w:szCs w:val="21"/>
                <w:lang w:eastAsia="en-GB"/>
              </w:rPr>
              <w:t>boolean</w:t>
            </w:r>
            <w:proofErr w:type="spellEnd"/>
            <w:r w:rsidRPr="00800D58">
              <w:rPr>
                <w:rFonts w:ascii="Verdana" w:eastAsia="Times New Roman" w:hAnsi="Verdana" w:cs="Times New Roman"/>
                <w:b/>
                <w:bCs/>
                <w:color w:val="313131"/>
                <w:sz w:val="21"/>
                <w:szCs w:val="21"/>
                <w:lang w:eastAsia="en-GB"/>
              </w:rPr>
              <w:t xml:space="preserve"> exists()</w:t>
            </w:r>
          </w:p>
          <w:p w:rsidR="00800D58" w:rsidRPr="00800D58" w:rsidRDefault="00800D58" w:rsidP="00800D58">
            <w:pPr>
              <w:spacing w:after="240" w:line="360" w:lineRule="atLeast"/>
              <w:ind w:left="48" w:right="48"/>
              <w:jc w:val="both"/>
              <w:rPr>
                <w:rFonts w:ascii="Verdana" w:eastAsia="Times New Roman" w:hAnsi="Verdana" w:cs="Times New Roman"/>
                <w:color w:val="000000"/>
                <w:sz w:val="21"/>
                <w:szCs w:val="21"/>
                <w:lang w:eastAsia="en-GB"/>
              </w:rPr>
            </w:pPr>
            <w:r w:rsidRPr="00800D58">
              <w:rPr>
                <w:rFonts w:ascii="Verdana" w:eastAsia="Times New Roman" w:hAnsi="Verdana" w:cs="Times New Roman"/>
                <w:color w:val="000000"/>
                <w:sz w:val="21"/>
                <w:szCs w:val="21"/>
                <w:lang w:eastAsia="en-GB"/>
              </w:rPr>
              <w:t>Tests whether the file or directory denoted by this abstract pathname exists. Returns true if and only if the file or directory denoted by this abstract pathname exists; false otherwise</w:t>
            </w:r>
          </w:p>
        </w:tc>
      </w:tr>
      <w:tr w:rsidR="00800D58" w:rsidRPr="00800D58" w:rsidTr="00800D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0D58" w:rsidRPr="00800D58" w:rsidRDefault="00800D58" w:rsidP="00800D58">
            <w:pPr>
              <w:spacing w:after="0" w:line="240" w:lineRule="auto"/>
              <w:rPr>
                <w:rFonts w:ascii="Verdana" w:eastAsia="Times New Roman" w:hAnsi="Verdana" w:cs="Times New Roman"/>
                <w:color w:val="313131"/>
                <w:sz w:val="21"/>
                <w:szCs w:val="21"/>
                <w:lang w:eastAsia="en-GB"/>
              </w:rPr>
            </w:pPr>
            <w:r w:rsidRPr="00800D58">
              <w:rPr>
                <w:rFonts w:ascii="Verdana" w:eastAsia="Times New Roman" w:hAnsi="Verdana" w:cs="Times New Roman"/>
                <w:color w:val="313131"/>
                <w:sz w:val="21"/>
                <w:szCs w:val="21"/>
                <w:lang w:eastAsia="en-GB"/>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0D58" w:rsidRPr="00800D58" w:rsidRDefault="00800D58" w:rsidP="00800D58">
            <w:pPr>
              <w:spacing w:after="0" w:line="240" w:lineRule="auto"/>
              <w:rPr>
                <w:rFonts w:ascii="Verdana" w:eastAsia="Times New Roman" w:hAnsi="Verdana" w:cs="Times New Roman"/>
                <w:color w:val="313131"/>
                <w:sz w:val="21"/>
                <w:szCs w:val="21"/>
                <w:lang w:eastAsia="en-GB"/>
              </w:rPr>
            </w:pPr>
            <w:r w:rsidRPr="00800D58">
              <w:rPr>
                <w:rFonts w:ascii="Verdana" w:eastAsia="Times New Roman" w:hAnsi="Verdana" w:cs="Times New Roman"/>
                <w:b/>
                <w:bCs/>
                <w:color w:val="313131"/>
                <w:sz w:val="21"/>
                <w:szCs w:val="21"/>
                <w:lang w:eastAsia="en-GB"/>
              </w:rPr>
              <w:t xml:space="preserve">public </w:t>
            </w:r>
            <w:proofErr w:type="spellStart"/>
            <w:r w:rsidRPr="00800D58">
              <w:rPr>
                <w:rFonts w:ascii="Verdana" w:eastAsia="Times New Roman" w:hAnsi="Verdana" w:cs="Times New Roman"/>
                <w:b/>
                <w:bCs/>
                <w:color w:val="313131"/>
                <w:sz w:val="21"/>
                <w:szCs w:val="21"/>
                <w:lang w:eastAsia="en-GB"/>
              </w:rPr>
              <w:t>boolean</w:t>
            </w:r>
            <w:proofErr w:type="spellEnd"/>
            <w:r w:rsidRPr="00800D58">
              <w:rPr>
                <w:rFonts w:ascii="Verdana" w:eastAsia="Times New Roman" w:hAnsi="Verdana" w:cs="Times New Roman"/>
                <w:b/>
                <w:bCs/>
                <w:color w:val="313131"/>
                <w:sz w:val="21"/>
                <w:szCs w:val="21"/>
                <w:lang w:eastAsia="en-GB"/>
              </w:rPr>
              <w:t xml:space="preserve"> </w:t>
            </w:r>
            <w:proofErr w:type="spellStart"/>
            <w:r w:rsidRPr="00800D58">
              <w:rPr>
                <w:rFonts w:ascii="Verdana" w:eastAsia="Times New Roman" w:hAnsi="Verdana" w:cs="Times New Roman"/>
                <w:b/>
                <w:bCs/>
                <w:color w:val="313131"/>
                <w:sz w:val="21"/>
                <w:szCs w:val="21"/>
                <w:lang w:eastAsia="en-GB"/>
              </w:rPr>
              <w:t>isDirectory</w:t>
            </w:r>
            <w:proofErr w:type="spellEnd"/>
            <w:r w:rsidRPr="00800D58">
              <w:rPr>
                <w:rFonts w:ascii="Verdana" w:eastAsia="Times New Roman" w:hAnsi="Verdana" w:cs="Times New Roman"/>
                <w:b/>
                <w:bCs/>
                <w:color w:val="313131"/>
                <w:sz w:val="21"/>
                <w:szCs w:val="21"/>
                <w:lang w:eastAsia="en-GB"/>
              </w:rPr>
              <w:t>()</w:t>
            </w:r>
          </w:p>
          <w:p w:rsidR="00800D58" w:rsidRPr="00800D58" w:rsidRDefault="00800D58" w:rsidP="00800D58">
            <w:pPr>
              <w:spacing w:after="240" w:line="360" w:lineRule="atLeast"/>
              <w:ind w:left="48" w:right="48"/>
              <w:jc w:val="both"/>
              <w:rPr>
                <w:rFonts w:ascii="Verdana" w:eastAsia="Times New Roman" w:hAnsi="Verdana" w:cs="Times New Roman"/>
                <w:color w:val="000000"/>
                <w:sz w:val="21"/>
                <w:szCs w:val="21"/>
                <w:lang w:eastAsia="en-GB"/>
              </w:rPr>
            </w:pPr>
            <w:r w:rsidRPr="00800D58">
              <w:rPr>
                <w:rFonts w:ascii="Verdana" w:eastAsia="Times New Roman" w:hAnsi="Verdana" w:cs="Times New Roman"/>
                <w:color w:val="000000"/>
                <w:sz w:val="21"/>
                <w:szCs w:val="21"/>
                <w:lang w:eastAsia="en-GB"/>
              </w:rPr>
              <w:t xml:space="preserve">Tests whether the file denoted by this abstract pathname is a directory. Returns true if and only if the file denoted by this abstract pathname </w:t>
            </w:r>
            <w:r w:rsidRPr="00800D58">
              <w:rPr>
                <w:rFonts w:ascii="Verdana" w:eastAsia="Times New Roman" w:hAnsi="Verdana" w:cs="Times New Roman"/>
                <w:color w:val="000000"/>
                <w:sz w:val="21"/>
                <w:szCs w:val="21"/>
                <w:lang w:eastAsia="en-GB"/>
              </w:rPr>
              <w:lastRenderedPageBreak/>
              <w:t>exists and is a directory; false otherwise.</w:t>
            </w:r>
          </w:p>
        </w:tc>
      </w:tr>
      <w:tr w:rsidR="00800D58" w:rsidRPr="00800D58" w:rsidTr="00800D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0D58" w:rsidRPr="00800D58" w:rsidRDefault="00800D58" w:rsidP="00800D58">
            <w:pPr>
              <w:spacing w:after="0" w:line="240" w:lineRule="auto"/>
              <w:rPr>
                <w:rFonts w:ascii="Verdana" w:eastAsia="Times New Roman" w:hAnsi="Verdana" w:cs="Times New Roman"/>
                <w:color w:val="313131"/>
                <w:sz w:val="21"/>
                <w:szCs w:val="21"/>
                <w:lang w:eastAsia="en-GB"/>
              </w:rPr>
            </w:pPr>
            <w:r w:rsidRPr="00800D58">
              <w:rPr>
                <w:rFonts w:ascii="Verdana" w:eastAsia="Times New Roman" w:hAnsi="Verdana" w:cs="Times New Roman"/>
                <w:color w:val="313131"/>
                <w:sz w:val="21"/>
                <w:szCs w:val="21"/>
                <w:lang w:eastAsia="en-GB"/>
              </w:rPr>
              <w:lastRenderedPageBreak/>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0D58" w:rsidRPr="00800D58" w:rsidRDefault="00800D58" w:rsidP="00800D58">
            <w:pPr>
              <w:spacing w:after="0" w:line="240" w:lineRule="auto"/>
              <w:rPr>
                <w:rFonts w:ascii="Verdana" w:eastAsia="Times New Roman" w:hAnsi="Verdana" w:cs="Times New Roman"/>
                <w:color w:val="313131"/>
                <w:sz w:val="21"/>
                <w:szCs w:val="21"/>
                <w:lang w:eastAsia="en-GB"/>
              </w:rPr>
            </w:pPr>
            <w:r w:rsidRPr="00800D58">
              <w:rPr>
                <w:rFonts w:ascii="Verdana" w:eastAsia="Times New Roman" w:hAnsi="Verdana" w:cs="Times New Roman"/>
                <w:b/>
                <w:bCs/>
                <w:color w:val="313131"/>
                <w:sz w:val="21"/>
                <w:szCs w:val="21"/>
                <w:lang w:eastAsia="en-GB"/>
              </w:rPr>
              <w:t xml:space="preserve">public </w:t>
            </w:r>
            <w:proofErr w:type="spellStart"/>
            <w:r w:rsidRPr="00800D58">
              <w:rPr>
                <w:rFonts w:ascii="Verdana" w:eastAsia="Times New Roman" w:hAnsi="Verdana" w:cs="Times New Roman"/>
                <w:b/>
                <w:bCs/>
                <w:color w:val="313131"/>
                <w:sz w:val="21"/>
                <w:szCs w:val="21"/>
                <w:lang w:eastAsia="en-GB"/>
              </w:rPr>
              <w:t>boolean</w:t>
            </w:r>
            <w:proofErr w:type="spellEnd"/>
            <w:r w:rsidRPr="00800D58">
              <w:rPr>
                <w:rFonts w:ascii="Verdana" w:eastAsia="Times New Roman" w:hAnsi="Verdana" w:cs="Times New Roman"/>
                <w:b/>
                <w:bCs/>
                <w:color w:val="313131"/>
                <w:sz w:val="21"/>
                <w:szCs w:val="21"/>
                <w:lang w:eastAsia="en-GB"/>
              </w:rPr>
              <w:t xml:space="preserve"> </w:t>
            </w:r>
            <w:proofErr w:type="spellStart"/>
            <w:r w:rsidRPr="00800D58">
              <w:rPr>
                <w:rFonts w:ascii="Verdana" w:eastAsia="Times New Roman" w:hAnsi="Verdana" w:cs="Times New Roman"/>
                <w:b/>
                <w:bCs/>
                <w:color w:val="313131"/>
                <w:sz w:val="21"/>
                <w:szCs w:val="21"/>
                <w:lang w:eastAsia="en-GB"/>
              </w:rPr>
              <w:t>isFile</w:t>
            </w:r>
            <w:proofErr w:type="spellEnd"/>
            <w:r w:rsidRPr="00800D58">
              <w:rPr>
                <w:rFonts w:ascii="Verdana" w:eastAsia="Times New Roman" w:hAnsi="Verdana" w:cs="Times New Roman"/>
                <w:b/>
                <w:bCs/>
                <w:color w:val="313131"/>
                <w:sz w:val="21"/>
                <w:szCs w:val="21"/>
                <w:lang w:eastAsia="en-GB"/>
              </w:rPr>
              <w:t>()</w:t>
            </w:r>
          </w:p>
          <w:p w:rsidR="00800D58" w:rsidRPr="00800D58" w:rsidRDefault="00800D58" w:rsidP="00800D58">
            <w:pPr>
              <w:spacing w:after="240" w:line="360" w:lineRule="atLeast"/>
              <w:ind w:left="48" w:right="48"/>
              <w:jc w:val="both"/>
              <w:rPr>
                <w:rFonts w:ascii="Verdana" w:eastAsia="Times New Roman" w:hAnsi="Verdana" w:cs="Times New Roman"/>
                <w:color w:val="000000"/>
                <w:sz w:val="21"/>
                <w:szCs w:val="21"/>
                <w:lang w:eastAsia="en-GB"/>
              </w:rPr>
            </w:pPr>
            <w:r w:rsidRPr="00800D58">
              <w:rPr>
                <w:rFonts w:ascii="Verdana" w:eastAsia="Times New Roman" w:hAnsi="Verdana" w:cs="Times New Roman"/>
                <w:color w:val="000000"/>
                <w:sz w:val="21"/>
                <w:szCs w:val="21"/>
                <w:lang w:eastAsia="en-GB"/>
              </w:rPr>
              <w:t>Tests whether the file denoted by this abstract pathname is a normal file. A file is normal if it is not a directory and, in addition, satisfies other system-dependent criteria. Any non-directory file created by a Java application is guaranteed to be a normal file. Returns true if and only if the file denoted by this abstract pathname exists and is a normal file; false otherwise</w:t>
            </w:r>
          </w:p>
          <w:p w:rsidR="00800D58" w:rsidRPr="00800D58" w:rsidRDefault="00800D58" w:rsidP="00800D58">
            <w:pPr>
              <w:spacing w:after="0" w:line="240" w:lineRule="auto"/>
              <w:rPr>
                <w:rFonts w:ascii="Verdana" w:eastAsia="Times New Roman" w:hAnsi="Verdana" w:cs="Times New Roman"/>
                <w:color w:val="313131"/>
                <w:sz w:val="21"/>
                <w:szCs w:val="21"/>
                <w:lang w:eastAsia="en-GB"/>
              </w:rPr>
            </w:pPr>
            <w:r w:rsidRPr="00800D58">
              <w:rPr>
                <w:rFonts w:ascii="Verdana" w:eastAsia="Times New Roman" w:hAnsi="Verdana" w:cs="Times New Roman"/>
                <w:color w:val="313131"/>
                <w:sz w:val="21"/>
                <w:szCs w:val="21"/>
                <w:lang w:eastAsia="en-GB"/>
              </w:rPr>
              <w:t>.</w:t>
            </w:r>
          </w:p>
        </w:tc>
      </w:tr>
      <w:tr w:rsidR="00800D58" w:rsidRPr="00800D58" w:rsidTr="00800D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0D58" w:rsidRPr="00800D58" w:rsidRDefault="00800D58" w:rsidP="00800D58">
            <w:pPr>
              <w:spacing w:after="0" w:line="240" w:lineRule="auto"/>
              <w:rPr>
                <w:rFonts w:ascii="Verdana" w:eastAsia="Times New Roman" w:hAnsi="Verdana" w:cs="Times New Roman"/>
                <w:color w:val="313131"/>
                <w:sz w:val="21"/>
                <w:szCs w:val="21"/>
                <w:lang w:eastAsia="en-GB"/>
              </w:rPr>
            </w:pPr>
            <w:r w:rsidRPr="00800D58">
              <w:rPr>
                <w:rFonts w:ascii="Verdana" w:eastAsia="Times New Roman" w:hAnsi="Verdana" w:cs="Times New Roman"/>
                <w:color w:val="313131"/>
                <w:sz w:val="21"/>
                <w:szCs w:val="21"/>
                <w:lang w:eastAsia="en-GB"/>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0D58" w:rsidRPr="00800D58" w:rsidRDefault="00800D58" w:rsidP="00800D58">
            <w:pPr>
              <w:spacing w:after="0" w:line="240" w:lineRule="auto"/>
              <w:rPr>
                <w:rFonts w:ascii="Verdana" w:eastAsia="Times New Roman" w:hAnsi="Verdana" w:cs="Times New Roman"/>
                <w:color w:val="313131"/>
                <w:sz w:val="21"/>
                <w:szCs w:val="21"/>
                <w:lang w:eastAsia="en-GB"/>
              </w:rPr>
            </w:pPr>
            <w:r w:rsidRPr="00800D58">
              <w:rPr>
                <w:rFonts w:ascii="Verdana" w:eastAsia="Times New Roman" w:hAnsi="Verdana" w:cs="Times New Roman"/>
                <w:b/>
                <w:bCs/>
                <w:color w:val="313131"/>
                <w:sz w:val="21"/>
                <w:szCs w:val="21"/>
                <w:lang w:eastAsia="en-GB"/>
              </w:rPr>
              <w:t xml:space="preserve">public long </w:t>
            </w:r>
            <w:proofErr w:type="spellStart"/>
            <w:r w:rsidRPr="00800D58">
              <w:rPr>
                <w:rFonts w:ascii="Verdana" w:eastAsia="Times New Roman" w:hAnsi="Verdana" w:cs="Times New Roman"/>
                <w:b/>
                <w:bCs/>
                <w:color w:val="313131"/>
                <w:sz w:val="21"/>
                <w:szCs w:val="21"/>
                <w:lang w:eastAsia="en-GB"/>
              </w:rPr>
              <w:t>lastModified</w:t>
            </w:r>
            <w:proofErr w:type="spellEnd"/>
            <w:r w:rsidRPr="00800D58">
              <w:rPr>
                <w:rFonts w:ascii="Verdana" w:eastAsia="Times New Roman" w:hAnsi="Verdana" w:cs="Times New Roman"/>
                <w:b/>
                <w:bCs/>
                <w:color w:val="313131"/>
                <w:sz w:val="21"/>
                <w:szCs w:val="21"/>
                <w:lang w:eastAsia="en-GB"/>
              </w:rPr>
              <w:t>()</w:t>
            </w:r>
          </w:p>
          <w:p w:rsidR="00800D58" w:rsidRPr="00800D58" w:rsidRDefault="00800D58" w:rsidP="00800D58">
            <w:pPr>
              <w:spacing w:after="240" w:line="360" w:lineRule="atLeast"/>
              <w:ind w:left="48" w:right="48"/>
              <w:jc w:val="both"/>
              <w:rPr>
                <w:rFonts w:ascii="Verdana" w:eastAsia="Times New Roman" w:hAnsi="Verdana" w:cs="Times New Roman"/>
                <w:color w:val="000000"/>
                <w:sz w:val="21"/>
                <w:szCs w:val="21"/>
                <w:lang w:eastAsia="en-GB"/>
              </w:rPr>
            </w:pPr>
            <w:r w:rsidRPr="00800D58">
              <w:rPr>
                <w:rFonts w:ascii="Verdana" w:eastAsia="Times New Roman" w:hAnsi="Verdana" w:cs="Times New Roman"/>
                <w:color w:val="000000"/>
                <w:sz w:val="21"/>
                <w:szCs w:val="21"/>
                <w:lang w:eastAsia="en-GB"/>
              </w:rPr>
              <w:t>Returns the time that the file denoted by this abstract pathname was last modified. Returns a long value representing the time the file was last modified, measured in milliseconds since the epoch (00:00:00 GMT, January 1, 1970), or 0L if the file does not exist or if an I/O error occurs.</w:t>
            </w:r>
          </w:p>
        </w:tc>
      </w:tr>
      <w:tr w:rsidR="00800D58" w:rsidRPr="00800D58" w:rsidTr="00800D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0D58" w:rsidRPr="00800D58" w:rsidRDefault="00800D58" w:rsidP="00800D58">
            <w:pPr>
              <w:spacing w:after="0" w:line="240" w:lineRule="auto"/>
              <w:rPr>
                <w:rFonts w:ascii="Verdana" w:eastAsia="Times New Roman" w:hAnsi="Verdana" w:cs="Times New Roman"/>
                <w:color w:val="313131"/>
                <w:sz w:val="21"/>
                <w:szCs w:val="21"/>
                <w:lang w:eastAsia="en-GB"/>
              </w:rPr>
            </w:pPr>
            <w:r w:rsidRPr="00800D58">
              <w:rPr>
                <w:rFonts w:ascii="Verdana" w:eastAsia="Times New Roman" w:hAnsi="Verdana" w:cs="Times New Roman"/>
                <w:color w:val="313131"/>
                <w:sz w:val="21"/>
                <w:szCs w:val="21"/>
                <w:lang w:eastAsia="en-GB"/>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0D58" w:rsidRPr="00800D58" w:rsidRDefault="00800D58" w:rsidP="00800D58">
            <w:pPr>
              <w:spacing w:after="0" w:line="240" w:lineRule="auto"/>
              <w:rPr>
                <w:rFonts w:ascii="Verdana" w:eastAsia="Times New Roman" w:hAnsi="Verdana" w:cs="Times New Roman"/>
                <w:color w:val="313131"/>
                <w:sz w:val="21"/>
                <w:szCs w:val="21"/>
                <w:lang w:eastAsia="en-GB"/>
              </w:rPr>
            </w:pPr>
            <w:r w:rsidRPr="00800D58">
              <w:rPr>
                <w:rFonts w:ascii="Verdana" w:eastAsia="Times New Roman" w:hAnsi="Verdana" w:cs="Times New Roman"/>
                <w:b/>
                <w:bCs/>
                <w:color w:val="313131"/>
                <w:sz w:val="21"/>
                <w:szCs w:val="21"/>
                <w:lang w:eastAsia="en-GB"/>
              </w:rPr>
              <w:t>public long length()</w:t>
            </w:r>
          </w:p>
          <w:p w:rsidR="00800D58" w:rsidRPr="00800D58" w:rsidRDefault="00800D58" w:rsidP="00800D58">
            <w:pPr>
              <w:spacing w:after="240" w:line="360" w:lineRule="atLeast"/>
              <w:ind w:left="48" w:right="48"/>
              <w:jc w:val="both"/>
              <w:rPr>
                <w:rFonts w:ascii="Verdana" w:eastAsia="Times New Roman" w:hAnsi="Verdana" w:cs="Times New Roman"/>
                <w:color w:val="000000"/>
                <w:sz w:val="21"/>
                <w:szCs w:val="21"/>
                <w:lang w:eastAsia="en-GB"/>
              </w:rPr>
            </w:pPr>
            <w:r w:rsidRPr="00800D58">
              <w:rPr>
                <w:rFonts w:ascii="Verdana" w:eastAsia="Times New Roman" w:hAnsi="Verdana" w:cs="Times New Roman"/>
                <w:color w:val="000000"/>
                <w:sz w:val="21"/>
                <w:szCs w:val="21"/>
                <w:lang w:eastAsia="en-GB"/>
              </w:rPr>
              <w:t>Returns the length of the file denoted by this abstract pathname. The return value is unspecified if this pathname denotes a directory.</w:t>
            </w:r>
          </w:p>
        </w:tc>
      </w:tr>
      <w:tr w:rsidR="00800D58" w:rsidRPr="00800D58" w:rsidTr="00800D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0D58" w:rsidRPr="00800D58" w:rsidRDefault="00800D58" w:rsidP="00800D58">
            <w:pPr>
              <w:spacing w:after="0" w:line="240" w:lineRule="auto"/>
              <w:rPr>
                <w:rFonts w:ascii="Verdana" w:eastAsia="Times New Roman" w:hAnsi="Verdana" w:cs="Times New Roman"/>
                <w:color w:val="313131"/>
                <w:sz w:val="21"/>
                <w:szCs w:val="21"/>
                <w:lang w:eastAsia="en-GB"/>
              </w:rPr>
            </w:pPr>
            <w:r w:rsidRPr="00800D58">
              <w:rPr>
                <w:rFonts w:ascii="Verdana" w:eastAsia="Times New Roman" w:hAnsi="Verdana" w:cs="Times New Roman"/>
                <w:color w:val="313131"/>
                <w:sz w:val="21"/>
                <w:szCs w:val="21"/>
                <w:lang w:eastAsia="en-GB"/>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0D58" w:rsidRPr="00800D58" w:rsidRDefault="00800D58" w:rsidP="00800D58">
            <w:pPr>
              <w:spacing w:after="0" w:line="240" w:lineRule="auto"/>
              <w:rPr>
                <w:rFonts w:ascii="Verdana" w:eastAsia="Times New Roman" w:hAnsi="Verdana" w:cs="Times New Roman"/>
                <w:color w:val="313131"/>
                <w:sz w:val="21"/>
                <w:szCs w:val="21"/>
                <w:lang w:eastAsia="en-GB"/>
              </w:rPr>
            </w:pPr>
            <w:r w:rsidRPr="00800D58">
              <w:rPr>
                <w:rFonts w:ascii="Verdana" w:eastAsia="Times New Roman" w:hAnsi="Verdana" w:cs="Times New Roman"/>
                <w:b/>
                <w:bCs/>
                <w:color w:val="313131"/>
                <w:sz w:val="21"/>
                <w:szCs w:val="21"/>
                <w:lang w:eastAsia="en-GB"/>
              </w:rPr>
              <w:t xml:space="preserve">public </w:t>
            </w:r>
            <w:proofErr w:type="spellStart"/>
            <w:r w:rsidRPr="00800D58">
              <w:rPr>
                <w:rFonts w:ascii="Verdana" w:eastAsia="Times New Roman" w:hAnsi="Verdana" w:cs="Times New Roman"/>
                <w:b/>
                <w:bCs/>
                <w:color w:val="313131"/>
                <w:sz w:val="21"/>
                <w:szCs w:val="21"/>
                <w:lang w:eastAsia="en-GB"/>
              </w:rPr>
              <w:t>boolean</w:t>
            </w:r>
            <w:proofErr w:type="spellEnd"/>
            <w:r w:rsidRPr="00800D58">
              <w:rPr>
                <w:rFonts w:ascii="Verdana" w:eastAsia="Times New Roman" w:hAnsi="Verdana" w:cs="Times New Roman"/>
                <w:b/>
                <w:bCs/>
                <w:color w:val="313131"/>
                <w:sz w:val="21"/>
                <w:szCs w:val="21"/>
                <w:lang w:eastAsia="en-GB"/>
              </w:rPr>
              <w:t xml:space="preserve"> </w:t>
            </w:r>
            <w:proofErr w:type="spellStart"/>
            <w:r w:rsidRPr="00800D58">
              <w:rPr>
                <w:rFonts w:ascii="Verdana" w:eastAsia="Times New Roman" w:hAnsi="Verdana" w:cs="Times New Roman"/>
                <w:b/>
                <w:bCs/>
                <w:color w:val="313131"/>
                <w:sz w:val="21"/>
                <w:szCs w:val="21"/>
                <w:lang w:eastAsia="en-GB"/>
              </w:rPr>
              <w:t>createNewFile</w:t>
            </w:r>
            <w:proofErr w:type="spellEnd"/>
            <w:r w:rsidRPr="00800D58">
              <w:rPr>
                <w:rFonts w:ascii="Verdana" w:eastAsia="Times New Roman" w:hAnsi="Verdana" w:cs="Times New Roman"/>
                <w:b/>
                <w:bCs/>
                <w:color w:val="313131"/>
                <w:sz w:val="21"/>
                <w:szCs w:val="21"/>
                <w:lang w:eastAsia="en-GB"/>
              </w:rPr>
              <w:t xml:space="preserve">() throws </w:t>
            </w:r>
            <w:proofErr w:type="spellStart"/>
            <w:r w:rsidRPr="00800D58">
              <w:rPr>
                <w:rFonts w:ascii="Verdana" w:eastAsia="Times New Roman" w:hAnsi="Verdana" w:cs="Times New Roman"/>
                <w:b/>
                <w:bCs/>
                <w:color w:val="313131"/>
                <w:sz w:val="21"/>
                <w:szCs w:val="21"/>
                <w:lang w:eastAsia="en-GB"/>
              </w:rPr>
              <w:t>IOException</w:t>
            </w:r>
            <w:proofErr w:type="spellEnd"/>
          </w:p>
          <w:p w:rsidR="00800D58" w:rsidRPr="00800D58" w:rsidRDefault="00800D58" w:rsidP="00800D58">
            <w:pPr>
              <w:spacing w:after="240" w:line="360" w:lineRule="atLeast"/>
              <w:ind w:left="48" w:right="48"/>
              <w:jc w:val="both"/>
              <w:rPr>
                <w:rFonts w:ascii="Verdana" w:eastAsia="Times New Roman" w:hAnsi="Verdana" w:cs="Times New Roman"/>
                <w:color w:val="000000"/>
                <w:sz w:val="21"/>
                <w:szCs w:val="21"/>
                <w:lang w:eastAsia="en-GB"/>
              </w:rPr>
            </w:pPr>
            <w:r w:rsidRPr="00800D58">
              <w:rPr>
                <w:rFonts w:ascii="Verdana" w:eastAsia="Times New Roman" w:hAnsi="Verdana" w:cs="Times New Roman"/>
                <w:color w:val="000000"/>
                <w:sz w:val="21"/>
                <w:szCs w:val="21"/>
                <w:lang w:eastAsia="en-GB"/>
              </w:rPr>
              <w:t>Atomically creates a new, empty file named by this abstract pathname if and only if a file with this name does not yet exist. Returns true if the named file does not exist and was successfully created; false if the named file already exists.</w:t>
            </w:r>
          </w:p>
        </w:tc>
      </w:tr>
      <w:tr w:rsidR="00800D58" w:rsidRPr="00800D58" w:rsidTr="00800D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0D58" w:rsidRPr="00800D58" w:rsidRDefault="00800D58" w:rsidP="00800D58">
            <w:pPr>
              <w:spacing w:after="0" w:line="240" w:lineRule="auto"/>
              <w:rPr>
                <w:rFonts w:ascii="Verdana" w:eastAsia="Times New Roman" w:hAnsi="Verdana" w:cs="Times New Roman"/>
                <w:color w:val="313131"/>
                <w:sz w:val="21"/>
                <w:szCs w:val="21"/>
                <w:lang w:eastAsia="en-GB"/>
              </w:rPr>
            </w:pPr>
            <w:r w:rsidRPr="00800D58">
              <w:rPr>
                <w:rFonts w:ascii="Verdana" w:eastAsia="Times New Roman" w:hAnsi="Verdana" w:cs="Times New Roman"/>
                <w:color w:val="313131"/>
                <w:sz w:val="21"/>
                <w:szCs w:val="21"/>
                <w:lang w:eastAsia="en-GB"/>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0D58" w:rsidRPr="00800D58" w:rsidRDefault="00800D58" w:rsidP="00800D58">
            <w:pPr>
              <w:spacing w:after="0" w:line="240" w:lineRule="auto"/>
              <w:rPr>
                <w:rFonts w:ascii="Verdana" w:eastAsia="Times New Roman" w:hAnsi="Verdana" w:cs="Times New Roman"/>
                <w:color w:val="313131"/>
                <w:sz w:val="21"/>
                <w:szCs w:val="21"/>
                <w:lang w:eastAsia="en-GB"/>
              </w:rPr>
            </w:pPr>
            <w:r w:rsidRPr="00800D58">
              <w:rPr>
                <w:rFonts w:ascii="Verdana" w:eastAsia="Times New Roman" w:hAnsi="Verdana" w:cs="Times New Roman"/>
                <w:b/>
                <w:bCs/>
                <w:color w:val="313131"/>
                <w:sz w:val="21"/>
                <w:szCs w:val="21"/>
                <w:lang w:eastAsia="en-GB"/>
              </w:rPr>
              <w:t xml:space="preserve">public </w:t>
            </w:r>
            <w:proofErr w:type="spellStart"/>
            <w:r w:rsidRPr="00800D58">
              <w:rPr>
                <w:rFonts w:ascii="Verdana" w:eastAsia="Times New Roman" w:hAnsi="Verdana" w:cs="Times New Roman"/>
                <w:b/>
                <w:bCs/>
                <w:color w:val="313131"/>
                <w:sz w:val="21"/>
                <w:szCs w:val="21"/>
                <w:lang w:eastAsia="en-GB"/>
              </w:rPr>
              <w:t>boolean</w:t>
            </w:r>
            <w:proofErr w:type="spellEnd"/>
            <w:r w:rsidRPr="00800D58">
              <w:rPr>
                <w:rFonts w:ascii="Verdana" w:eastAsia="Times New Roman" w:hAnsi="Verdana" w:cs="Times New Roman"/>
                <w:b/>
                <w:bCs/>
                <w:color w:val="313131"/>
                <w:sz w:val="21"/>
                <w:szCs w:val="21"/>
                <w:lang w:eastAsia="en-GB"/>
              </w:rPr>
              <w:t xml:space="preserve"> delete()</w:t>
            </w:r>
          </w:p>
          <w:p w:rsidR="00800D58" w:rsidRPr="00800D58" w:rsidRDefault="00800D58" w:rsidP="00800D58">
            <w:pPr>
              <w:spacing w:after="240" w:line="360" w:lineRule="atLeast"/>
              <w:ind w:left="48" w:right="48"/>
              <w:jc w:val="both"/>
              <w:rPr>
                <w:rFonts w:ascii="Verdana" w:eastAsia="Times New Roman" w:hAnsi="Verdana" w:cs="Times New Roman"/>
                <w:color w:val="000000"/>
                <w:sz w:val="21"/>
                <w:szCs w:val="21"/>
                <w:lang w:eastAsia="en-GB"/>
              </w:rPr>
            </w:pPr>
            <w:r w:rsidRPr="00800D58">
              <w:rPr>
                <w:rFonts w:ascii="Verdana" w:eastAsia="Times New Roman" w:hAnsi="Verdana" w:cs="Times New Roman"/>
                <w:color w:val="000000"/>
                <w:sz w:val="21"/>
                <w:szCs w:val="21"/>
                <w:lang w:eastAsia="en-GB"/>
              </w:rPr>
              <w:t>Deletes the file or directory denoted by this abstract pathname. If this pathname denotes a directory, then the directory must be empty in order to be deleted. Returns true if and only if the file or directory is successfully deleted; false otherwise.</w:t>
            </w:r>
          </w:p>
        </w:tc>
      </w:tr>
      <w:tr w:rsidR="00800D58" w:rsidRPr="00800D58" w:rsidTr="00800D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0D58" w:rsidRPr="00800D58" w:rsidRDefault="00800D58" w:rsidP="00800D58">
            <w:pPr>
              <w:spacing w:after="0" w:line="240" w:lineRule="auto"/>
              <w:rPr>
                <w:rFonts w:ascii="Verdana" w:eastAsia="Times New Roman" w:hAnsi="Verdana" w:cs="Times New Roman"/>
                <w:color w:val="313131"/>
                <w:sz w:val="21"/>
                <w:szCs w:val="21"/>
                <w:lang w:eastAsia="en-GB"/>
              </w:rPr>
            </w:pPr>
            <w:r w:rsidRPr="00800D58">
              <w:rPr>
                <w:rFonts w:ascii="Verdana" w:eastAsia="Times New Roman" w:hAnsi="Verdana" w:cs="Times New Roman"/>
                <w:color w:val="313131"/>
                <w:sz w:val="21"/>
                <w:szCs w:val="21"/>
                <w:lang w:eastAsia="en-GB"/>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0D58" w:rsidRPr="00800D58" w:rsidRDefault="00800D58" w:rsidP="00800D58">
            <w:pPr>
              <w:spacing w:after="0" w:line="240" w:lineRule="auto"/>
              <w:rPr>
                <w:rFonts w:ascii="Verdana" w:eastAsia="Times New Roman" w:hAnsi="Verdana" w:cs="Times New Roman"/>
                <w:color w:val="313131"/>
                <w:sz w:val="21"/>
                <w:szCs w:val="21"/>
                <w:lang w:eastAsia="en-GB"/>
              </w:rPr>
            </w:pPr>
            <w:r w:rsidRPr="00800D58">
              <w:rPr>
                <w:rFonts w:ascii="Verdana" w:eastAsia="Times New Roman" w:hAnsi="Verdana" w:cs="Times New Roman"/>
                <w:b/>
                <w:bCs/>
                <w:color w:val="313131"/>
                <w:sz w:val="21"/>
                <w:szCs w:val="21"/>
                <w:lang w:eastAsia="en-GB"/>
              </w:rPr>
              <w:t xml:space="preserve">public void </w:t>
            </w:r>
            <w:proofErr w:type="spellStart"/>
            <w:r w:rsidRPr="00800D58">
              <w:rPr>
                <w:rFonts w:ascii="Verdana" w:eastAsia="Times New Roman" w:hAnsi="Verdana" w:cs="Times New Roman"/>
                <w:b/>
                <w:bCs/>
                <w:color w:val="313131"/>
                <w:sz w:val="21"/>
                <w:szCs w:val="21"/>
                <w:lang w:eastAsia="en-GB"/>
              </w:rPr>
              <w:t>deleteOnExit</w:t>
            </w:r>
            <w:proofErr w:type="spellEnd"/>
            <w:r w:rsidRPr="00800D58">
              <w:rPr>
                <w:rFonts w:ascii="Verdana" w:eastAsia="Times New Roman" w:hAnsi="Verdana" w:cs="Times New Roman"/>
                <w:b/>
                <w:bCs/>
                <w:color w:val="313131"/>
                <w:sz w:val="21"/>
                <w:szCs w:val="21"/>
                <w:lang w:eastAsia="en-GB"/>
              </w:rPr>
              <w:t>()</w:t>
            </w:r>
          </w:p>
          <w:p w:rsidR="00800D58" w:rsidRPr="00800D58" w:rsidRDefault="00800D58" w:rsidP="00800D58">
            <w:pPr>
              <w:spacing w:after="240" w:line="360" w:lineRule="atLeast"/>
              <w:ind w:left="48" w:right="48"/>
              <w:jc w:val="both"/>
              <w:rPr>
                <w:rFonts w:ascii="Verdana" w:eastAsia="Times New Roman" w:hAnsi="Verdana" w:cs="Times New Roman"/>
                <w:color w:val="000000"/>
                <w:sz w:val="21"/>
                <w:szCs w:val="21"/>
                <w:lang w:eastAsia="en-GB"/>
              </w:rPr>
            </w:pPr>
            <w:r w:rsidRPr="00800D58">
              <w:rPr>
                <w:rFonts w:ascii="Verdana" w:eastAsia="Times New Roman" w:hAnsi="Verdana" w:cs="Times New Roman"/>
                <w:color w:val="000000"/>
                <w:sz w:val="21"/>
                <w:szCs w:val="21"/>
                <w:lang w:eastAsia="en-GB"/>
              </w:rPr>
              <w:t>Requests that the file or directory denoted by this abstract pathname be deleted when the virtual machine terminates.</w:t>
            </w:r>
          </w:p>
        </w:tc>
      </w:tr>
      <w:tr w:rsidR="00800D58" w:rsidRPr="00800D58" w:rsidTr="00800D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0D58" w:rsidRPr="00800D58" w:rsidRDefault="00800D58" w:rsidP="00800D58">
            <w:pPr>
              <w:spacing w:after="0" w:line="240" w:lineRule="auto"/>
              <w:rPr>
                <w:rFonts w:ascii="Verdana" w:eastAsia="Times New Roman" w:hAnsi="Verdana" w:cs="Times New Roman"/>
                <w:color w:val="313131"/>
                <w:sz w:val="21"/>
                <w:szCs w:val="21"/>
                <w:lang w:eastAsia="en-GB"/>
              </w:rPr>
            </w:pPr>
            <w:r w:rsidRPr="00800D58">
              <w:rPr>
                <w:rFonts w:ascii="Verdana" w:eastAsia="Times New Roman" w:hAnsi="Verdana" w:cs="Times New Roman"/>
                <w:color w:val="313131"/>
                <w:sz w:val="21"/>
                <w:szCs w:val="21"/>
                <w:lang w:eastAsia="en-GB"/>
              </w:rPr>
              <w:lastRenderedPageBreak/>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0D58" w:rsidRPr="00800D58" w:rsidRDefault="00800D58" w:rsidP="00800D58">
            <w:pPr>
              <w:spacing w:after="0" w:line="240" w:lineRule="auto"/>
              <w:rPr>
                <w:rFonts w:ascii="Verdana" w:eastAsia="Times New Roman" w:hAnsi="Verdana" w:cs="Times New Roman"/>
                <w:color w:val="313131"/>
                <w:sz w:val="21"/>
                <w:szCs w:val="21"/>
                <w:lang w:eastAsia="en-GB"/>
              </w:rPr>
            </w:pPr>
            <w:r w:rsidRPr="00800D58">
              <w:rPr>
                <w:rFonts w:ascii="Verdana" w:eastAsia="Times New Roman" w:hAnsi="Verdana" w:cs="Times New Roman"/>
                <w:b/>
                <w:bCs/>
                <w:color w:val="313131"/>
                <w:sz w:val="21"/>
                <w:szCs w:val="21"/>
                <w:lang w:eastAsia="en-GB"/>
              </w:rPr>
              <w:t>public String[] list()</w:t>
            </w:r>
          </w:p>
          <w:p w:rsidR="00800D58" w:rsidRPr="00800D58" w:rsidRDefault="00800D58" w:rsidP="00800D58">
            <w:pPr>
              <w:spacing w:after="240" w:line="360" w:lineRule="atLeast"/>
              <w:ind w:left="48" w:right="48"/>
              <w:jc w:val="both"/>
              <w:rPr>
                <w:rFonts w:ascii="Verdana" w:eastAsia="Times New Roman" w:hAnsi="Verdana" w:cs="Times New Roman"/>
                <w:color w:val="000000"/>
                <w:sz w:val="21"/>
                <w:szCs w:val="21"/>
                <w:lang w:eastAsia="en-GB"/>
              </w:rPr>
            </w:pPr>
            <w:r w:rsidRPr="00800D58">
              <w:rPr>
                <w:rFonts w:ascii="Verdana" w:eastAsia="Times New Roman" w:hAnsi="Verdana" w:cs="Times New Roman"/>
                <w:color w:val="000000"/>
                <w:sz w:val="21"/>
                <w:szCs w:val="21"/>
                <w:lang w:eastAsia="en-GB"/>
              </w:rPr>
              <w:t>Returns an array of strings naming the files and directories in the directory denoted by this abstract pathname.</w:t>
            </w:r>
          </w:p>
        </w:tc>
      </w:tr>
      <w:tr w:rsidR="00800D58" w:rsidRPr="00800D58" w:rsidTr="00800D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0D58" w:rsidRPr="00800D58" w:rsidRDefault="00800D58" w:rsidP="00800D58">
            <w:pPr>
              <w:spacing w:after="0" w:line="240" w:lineRule="auto"/>
              <w:rPr>
                <w:rFonts w:ascii="Verdana" w:eastAsia="Times New Roman" w:hAnsi="Verdana" w:cs="Times New Roman"/>
                <w:color w:val="313131"/>
                <w:sz w:val="21"/>
                <w:szCs w:val="21"/>
                <w:lang w:eastAsia="en-GB"/>
              </w:rPr>
            </w:pPr>
            <w:r w:rsidRPr="00800D58">
              <w:rPr>
                <w:rFonts w:ascii="Verdana" w:eastAsia="Times New Roman" w:hAnsi="Verdana" w:cs="Times New Roman"/>
                <w:color w:val="313131"/>
                <w:sz w:val="21"/>
                <w:szCs w:val="21"/>
                <w:lang w:eastAsia="en-GB"/>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0D58" w:rsidRPr="00800D58" w:rsidRDefault="00800D58" w:rsidP="00800D58">
            <w:pPr>
              <w:spacing w:after="0" w:line="240" w:lineRule="auto"/>
              <w:rPr>
                <w:rFonts w:ascii="Verdana" w:eastAsia="Times New Roman" w:hAnsi="Verdana" w:cs="Times New Roman"/>
                <w:color w:val="313131"/>
                <w:sz w:val="21"/>
                <w:szCs w:val="21"/>
                <w:lang w:eastAsia="en-GB"/>
              </w:rPr>
            </w:pPr>
            <w:r w:rsidRPr="00800D58">
              <w:rPr>
                <w:rFonts w:ascii="Verdana" w:eastAsia="Times New Roman" w:hAnsi="Verdana" w:cs="Times New Roman"/>
                <w:b/>
                <w:bCs/>
                <w:color w:val="313131"/>
                <w:sz w:val="21"/>
                <w:szCs w:val="21"/>
                <w:lang w:eastAsia="en-GB"/>
              </w:rPr>
              <w:t>public String[] list(</w:t>
            </w:r>
            <w:proofErr w:type="spellStart"/>
            <w:r w:rsidRPr="00800D58">
              <w:rPr>
                <w:rFonts w:ascii="Verdana" w:eastAsia="Times New Roman" w:hAnsi="Verdana" w:cs="Times New Roman"/>
                <w:b/>
                <w:bCs/>
                <w:color w:val="313131"/>
                <w:sz w:val="21"/>
                <w:szCs w:val="21"/>
                <w:lang w:eastAsia="en-GB"/>
              </w:rPr>
              <w:t>FilenameFilter</w:t>
            </w:r>
            <w:proofErr w:type="spellEnd"/>
            <w:r w:rsidRPr="00800D58">
              <w:rPr>
                <w:rFonts w:ascii="Verdana" w:eastAsia="Times New Roman" w:hAnsi="Verdana" w:cs="Times New Roman"/>
                <w:b/>
                <w:bCs/>
                <w:color w:val="313131"/>
                <w:sz w:val="21"/>
                <w:szCs w:val="21"/>
                <w:lang w:eastAsia="en-GB"/>
              </w:rPr>
              <w:t xml:space="preserve"> filter)</w:t>
            </w:r>
          </w:p>
          <w:p w:rsidR="00800D58" w:rsidRPr="00800D58" w:rsidRDefault="00800D58" w:rsidP="00800D58">
            <w:pPr>
              <w:spacing w:after="240" w:line="360" w:lineRule="atLeast"/>
              <w:ind w:left="48" w:right="48"/>
              <w:jc w:val="both"/>
              <w:rPr>
                <w:rFonts w:ascii="Verdana" w:eastAsia="Times New Roman" w:hAnsi="Verdana" w:cs="Times New Roman"/>
                <w:color w:val="000000"/>
                <w:sz w:val="21"/>
                <w:szCs w:val="21"/>
                <w:lang w:eastAsia="en-GB"/>
              </w:rPr>
            </w:pPr>
            <w:r w:rsidRPr="00800D58">
              <w:rPr>
                <w:rFonts w:ascii="Verdana" w:eastAsia="Times New Roman" w:hAnsi="Verdana" w:cs="Times New Roman"/>
                <w:color w:val="000000"/>
                <w:sz w:val="21"/>
                <w:szCs w:val="21"/>
                <w:lang w:eastAsia="en-GB"/>
              </w:rPr>
              <w:t>Returns an array of strings naming the files and directories in the directory denoted by this abstract pathname that satisfy the specified filter.</w:t>
            </w:r>
          </w:p>
        </w:tc>
      </w:tr>
      <w:tr w:rsidR="00800D58" w:rsidRPr="00800D58" w:rsidTr="00800D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0D58" w:rsidRPr="00800D58" w:rsidRDefault="00800D58" w:rsidP="00800D58">
            <w:pPr>
              <w:spacing w:after="0" w:line="240" w:lineRule="auto"/>
              <w:rPr>
                <w:rFonts w:ascii="Verdana" w:eastAsia="Times New Roman" w:hAnsi="Verdana" w:cs="Times New Roman"/>
                <w:color w:val="313131"/>
                <w:sz w:val="21"/>
                <w:szCs w:val="21"/>
                <w:lang w:eastAsia="en-GB"/>
              </w:rPr>
            </w:pPr>
            <w:r w:rsidRPr="00800D58">
              <w:rPr>
                <w:rFonts w:ascii="Verdana" w:eastAsia="Times New Roman" w:hAnsi="Verdana" w:cs="Times New Roman"/>
                <w:color w:val="313131"/>
                <w:sz w:val="21"/>
                <w:szCs w:val="21"/>
                <w:lang w:eastAsia="en-GB"/>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0D58" w:rsidRPr="00800D58" w:rsidRDefault="00800D58" w:rsidP="00800D58">
            <w:pPr>
              <w:spacing w:after="0" w:line="240" w:lineRule="auto"/>
              <w:rPr>
                <w:rFonts w:ascii="Verdana" w:eastAsia="Times New Roman" w:hAnsi="Verdana" w:cs="Times New Roman"/>
                <w:color w:val="313131"/>
                <w:sz w:val="21"/>
                <w:szCs w:val="21"/>
                <w:lang w:eastAsia="en-GB"/>
              </w:rPr>
            </w:pPr>
            <w:r w:rsidRPr="00800D58">
              <w:rPr>
                <w:rFonts w:ascii="Verdana" w:eastAsia="Times New Roman" w:hAnsi="Verdana" w:cs="Times New Roman"/>
                <w:b/>
                <w:bCs/>
                <w:color w:val="313131"/>
                <w:sz w:val="21"/>
                <w:szCs w:val="21"/>
                <w:lang w:eastAsia="en-GB"/>
              </w:rPr>
              <w:t xml:space="preserve">public File[] </w:t>
            </w:r>
            <w:proofErr w:type="spellStart"/>
            <w:r w:rsidRPr="00800D58">
              <w:rPr>
                <w:rFonts w:ascii="Verdana" w:eastAsia="Times New Roman" w:hAnsi="Verdana" w:cs="Times New Roman"/>
                <w:b/>
                <w:bCs/>
                <w:color w:val="313131"/>
                <w:sz w:val="21"/>
                <w:szCs w:val="21"/>
                <w:lang w:eastAsia="en-GB"/>
              </w:rPr>
              <w:t>listFiles</w:t>
            </w:r>
            <w:proofErr w:type="spellEnd"/>
            <w:r w:rsidRPr="00800D58">
              <w:rPr>
                <w:rFonts w:ascii="Verdana" w:eastAsia="Times New Roman" w:hAnsi="Verdana" w:cs="Times New Roman"/>
                <w:b/>
                <w:bCs/>
                <w:color w:val="313131"/>
                <w:sz w:val="21"/>
                <w:szCs w:val="21"/>
                <w:lang w:eastAsia="en-GB"/>
              </w:rPr>
              <w:t>()</w:t>
            </w:r>
          </w:p>
          <w:p w:rsidR="00800D58" w:rsidRPr="00800D58" w:rsidRDefault="00800D58" w:rsidP="00800D58">
            <w:pPr>
              <w:spacing w:after="240" w:line="360" w:lineRule="atLeast"/>
              <w:ind w:left="48" w:right="48"/>
              <w:jc w:val="both"/>
              <w:rPr>
                <w:rFonts w:ascii="Verdana" w:eastAsia="Times New Roman" w:hAnsi="Verdana" w:cs="Times New Roman"/>
                <w:color w:val="000000"/>
                <w:sz w:val="21"/>
                <w:szCs w:val="21"/>
                <w:lang w:eastAsia="en-GB"/>
              </w:rPr>
            </w:pPr>
            <w:r w:rsidRPr="00800D58">
              <w:rPr>
                <w:rFonts w:ascii="Verdana" w:eastAsia="Times New Roman" w:hAnsi="Verdana" w:cs="Times New Roman"/>
                <w:color w:val="000000"/>
                <w:sz w:val="21"/>
                <w:szCs w:val="21"/>
                <w:lang w:eastAsia="en-GB"/>
              </w:rPr>
              <w:t>Returns an array of abstract pathnames denoting the files in the directory denoted by this abstract pathname.</w:t>
            </w:r>
          </w:p>
        </w:tc>
      </w:tr>
      <w:tr w:rsidR="00800D58" w:rsidRPr="00800D58" w:rsidTr="00800D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0D58" w:rsidRPr="00800D58" w:rsidRDefault="00800D58" w:rsidP="00800D58">
            <w:pPr>
              <w:spacing w:after="0" w:line="240" w:lineRule="auto"/>
              <w:rPr>
                <w:rFonts w:ascii="Verdana" w:eastAsia="Times New Roman" w:hAnsi="Verdana" w:cs="Times New Roman"/>
                <w:color w:val="313131"/>
                <w:sz w:val="21"/>
                <w:szCs w:val="21"/>
                <w:lang w:eastAsia="en-GB"/>
              </w:rPr>
            </w:pPr>
            <w:r w:rsidRPr="00800D58">
              <w:rPr>
                <w:rFonts w:ascii="Verdana" w:eastAsia="Times New Roman" w:hAnsi="Verdana" w:cs="Times New Roman"/>
                <w:color w:val="313131"/>
                <w:sz w:val="21"/>
                <w:szCs w:val="21"/>
                <w:lang w:eastAsia="en-GB"/>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0D58" w:rsidRPr="00800D58" w:rsidRDefault="00800D58" w:rsidP="00800D58">
            <w:pPr>
              <w:spacing w:after="0" w:line="240" w:lineRule="auto"/>
              <w:rPr>
                <w:rFonts w:ascii="Verdana" w:eastAsia="Times New Roman" w:hAnsi="Verdana" w:cs="Times New Roman"/>
                <w:color w:val="313131"/>
                <w:sz w:val="21"/>
                <w:szCs w:val="21"/>
                <w:lang w:eastAsia="en-GB"/>
              </w:rPr>
            </w:pPr>
            <w:r w:rsidRPr="00800D58">
              <w:rPr>
                <w:rFonts w:ascii="Verdana" w:eastAsia="Times New Roman" w:hAnsi="Verdana" w:cs="Times New Roman"/>
                <w:b/>
                <w:bCs/>
                <w:color w:val="313131"/>
                <w:sz w:val="21"/>
                <w:szCs w:val="21"/>
                <w:lang w:eastAsia="en-GB"/>
              </w:rPr>
              <w:t xml:space="preserve">public File[] </w:t>
            </w:r>
            <w:proofErr w:type="spellStart"/>
            <w:r w:rsidRPr="00800D58">
              <w:rPr>
                <w:rFonts w:ascii="Verdana" w:eastAsia="Times New Roman" w:hAnsi="Verdana" w:cs="Times New Roman"/>
                <w:b/>
                <w:bCs/>
                <w:color w:val="313131"/>
                <w:sz w:val="21"/>
                <w:szCs w:val="21"/>
                <w:lang w:eastAsia="en-GB"/>
              </w:rPr>
              <w:t>listFiles</w:t>
            </w:r>
            <w:proofErr w:type="spellEnd"/>
            <w:r w:rsidRPr="00800D58">
              <w:rPr>
                <w:rFonts w:ascii="Verdana" w:eastAsia="Times New Roman" w:hAnsi="Verdana" w:cs="Times New Roman"/>
                <w:b/>
                <w:bCs/>
                <w:color w:val="313131"/>
                <w:sz w:val="21"/>
                <w:szCs w:val="21"/>
                <w:lang w:eastAsia="en-GB"/>
              </w:rPr>
              <w:t>(</w:t>
            </w:r>
            <w:proofErr w:type="spellStart"/>
            <w:r w:rsidRPr="00800D58">
              <w:rPr>
                <w:rFonts w:ascii="Verdana" w:eastAsia="Times New Roman" w:hAnsi="Verdana" w:cs="Times New Roman"/>
                <w:b/>
                <w:bCs/>
                <w:color w:val="313131"/>
                <w:sz w:val="21"/>
                <w:szCs w:val="21"/>
                <w:lang w:eastAsia="en-GB"/>
              </w:rPr>
              <w:t>FileFilter</w:t>
            </w:r>
            <w:proofErr w:type="spellEnd"/>
            <w:r w:rsidRPr="00800D58">
              <w:rPr>
                <w:rFonts w:ascii="Verdana" w:eastAsia="Times New Roman" w:hAnsi="Verdana" w:cs="Times New Roman"/>
                <w:b/>
                <w:bCs/>
                <w:color w:val="313131"/>
                <w:sz w:val="21"/>
                <w:szCs w:val="21"/>
                <w:lang w:eastAsia="en-GB"/>
              </w:rPr>
              <w:t xml:space="preserve"> filter)</w:t>
            </w:r>
          </w:p>
          <w:p w:rsidR="00800D58" w:rsidRPr="00800D58" w:rsidRDefault="00800D58" w:rsidP="00800D58">
            <w:pPr>
              <w:spacing w:after="240" w:line="360" w:lineRule="atLeast"/>
              <w:ind w:left="48" w:right="48"/>
              <w:jc w:val="both"/>
              <w:rPr>
                <w:rFonts w:ascii="Verdana" w:eastAsia="Times New Roman" w:hAnsi="Verdana" w:cs="Times New Roman"/>
                <w:color w:val="000000"/>
                <w:sz w:val="21"/>
                <w:szCs w:val="21"/>
                <w:lang w:eastAsia="en-GB"/>
              </w:rPr>
            </w:pPr>
            <w:r w:rsidRPr="00800D58">
              <w:rPr>
                <w:rFonts w:ascii="Verdana" w:eastAsia="Times New Roman" w:hAnsi="Verdana" w:cs="Times New Roman"/>
                <w:color w:val="000000"/>
                <w:sz w:val="21"/>
                <w:szCs w:val="21"/>
                <w:lang w:eastAsia="en-GB"/>
              </w:rPr>
              <w:t>Returns an array of abstract pathnames denoting the files and directories in the directory denoted by this abstract pathname that satisfy the specified filter.</w:t>
            </w:r>
          </w:p>
        </w:tc>
      </w:tr>
      <w:tr w:rsidR="00800D58" w:rsidRPr="00800D58" w:rsidTr="00800D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0D58" w:rsidRPr="00800D58" w:rsidRDefault="00800D58" w:rsidP="00800D58">
            <w:pPr>
              <w:spacing w:after="0" w:line="240" w:lineRule="auto"/>
              <w:rPr>
                <w:rFonts w:ascii="Verdana" w:eastAsia="Times New Roman" w:hAnsi="Verdana" w:cs="Times New Roman"/>
                <w:color w:val="313131"/>
                <w:sz w:val="21"/>
                <w:szCs w:val="21"/>
                <w:lang w:eastAsia="en-GB"/>
              </w:rPr>
            </w:pPr>
            <w:r w:rsidRPr="00800D58">
              <w:rPr>
                <w:rFonts w:ascii="Verdana" w:eastAsia="Times New Roman" w:hAnsi="Verdana" w:cs="Times New Roman"/>
                <w:color w:val="313131"/>
                <w:sz w:val="21"/>
                <w:szCs w:val="21"/>
                <w:lang w:eastAsia="en-GB"/>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0D58" w:rsidRPr="00800D58" w:rsidRDefault="00800D58" w:rsidP="00800D58">
            <w:pPr>
              <w:spacing w:after="0" w:line="240" w:lineRule="auto"/>
              <w:rPr>
                <w:rFonts w:ascii="Verdana" w:eastAsia="Times New Roman" w:hAnsi="Verdana" w:cs="Times New Roman"/>
                <w:color w:val="313131"/>
                <w:sz w:val="21"/>
                <w:szCs w:val="21"/>
                <w:lang w:eastAsia="en-GB"/>
              </w:rPr>
            </w:pPr>
            <w:r w:rsidRPr="00800D58">
              <w:rPr>
                <w:rFonts w:ascii="Verdana" w:eastAsia="Times New Roman" w:hAnsi="Verdana" w:cs="Times New Roman"/>
                <w:b/>
                <w:bCs/>
                <w:color w:val="313131"/>
                <w:sz w:val="21"/>
                <w:szCs w:val="21"/>
                <w:lang w:eastAsia="en-GB"/>
              </w:rPr>
              <w:t xml:space="preserve">public </w:t>
            </w:r>
            <w:proofErr w:type="spellStart"/>
            <w:r w:rsidRPr="00800D58">
              <w:rPr>
                <w:rFonts w:ascii="Verdana" w:eastAsia="Times New Roman" w:hAnsi="Verdana" w:cs="Times New Roman"/>
                <w:b/>
                <w:bCs/>
                <w:color w:val="313131"/>
                <w:sz w:val="21"/>
                <w:szCs w:val="21"/>
                <w:lang w:eastAsia="en-GB"/>
              </w:rPr>
              <w:t>boolean</w:t>
            </w:r>
            <w:proofErr w:type="spellEnd"/>
            <w:r w:rsidRPr="00800D58">
              <w:rPr>
                <w:rFonts w:ascii="Verdana" w:eastAsia="Times New Roman" w:hAnsi="Verdana" w:cs="Times New Roman"/>
                <w:b/>
                <w:bCs/>
                <w:color w:val="313131"/>
                <w:sz w:val="21"/>
                <w:szCs w:val="21"/>
                <w:lang w:eastAsia="en-GB"/>
              </w:rPr>
              <w:t xml:space="preserve"> </w:t>
            </w:r>
            <w:proofErr w:type="spellStart"/>
            <w:r w:rsidRPr="00800D58">
              <w:rPr>
                <w:rFonts w:ascii="Verdana" w:eastAsia="Times New Roman" w:hAnsi="Verdana" w:cs="Times New Roman"/>
                <w:b/>
                <w:bCs/>
                <w:color w:val="313131"/>
                <w:sz w:val="21"/>
                <w:szCs w:val="21"/>
                <w:lang w:eastAsia="en-GB"/>
              </w:rPr>
              <w:t>mkdir</w:t>
            </w:r>
            <w:proofErr w:type="spellEnd"/>
            <w:r w:rsidRPr="00800D58">
              <w:rPr>
                <w:rFonts w:ascii="Verdana" w:eastAsia="Times New Roman" w:hAnsi="Verdana" w:cs="Times New Roman"/>
                <w:b/>
                <w:bCs/>
                <w:color w:val="313131"/>
                <w:sz w:val="21"/>
                <w:szCs w:val="21"/>
                <w:lang w:eastAsia="en-GB"/>
              </w:rPr>
              <w:t>()</w:t>
            </w:r>
          </w:p>
          <w:p w:rsidR="00800D58" w:rsidRPr="00800D58" w:rsidRDefault="00800D58" w:rsidP="00800D58">
            <w:pPr>
              <w:spacing w:after="240" w:line="360" w:lineRule="atLeast"/>
              <w:ind w:left="48" w:right="48"/>
              <w:jc w:val="both"/>
              <w:rPr>
                <w:rFonts w:ascii="Verdana" w:eastAsia="Times New Roman" w:hAnsi="Verdana" w:cs="Times New Roman"/>
                <w:color w:val="000000"/>
                <w:sz w:val="21"/>
                <w:szCs w:val="21"/>
                <w:lang w:eastAsia="en-GB"/>
              </w:rPr>
            </w:pPr>
            <w:r w:rsidRPr="00800D58">
              <w:rPr>
                <w:rFonts w:ascii="Verdana" w:eastAsia="Times New Roman" w:hAnsi="Verdana" w:cs="Times New Roman"/>
                <w:color w:val="000000"/>
                <w:sz w:val="21"/>
                <w:szCs w:val="21"/>
                <w:lang w:eastAsia="en-GB"/>
              </w:rPr>
              <w:t>Creates the directory named by this abstract pathname. Returns true if and only if the directory was created; false otherwise.</w:t>
            </w:r>
          </w:p>
        </w:tc>
      </w:tr>
      <w:tr w:rsidR="00800D58" w:rsidRPr="00800D58" w:rsidTr="00800D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0D58" w:rsidRPr="00800D58" w:rsidRDefault="00800D58" w:rsidP="00800D58">
            <w:pPr>
              <w:spacing w:after="0" w:line="240" w:lineRule="auto"/>
              <w:rPr>
                <w:rFonts w:ascii="Verdana" w:eastAsia="Times New Roman" w:hAnsi="Verdana" w:cs="Times New Roman"/>
                <w:color w:val="313131"/>
                <w:sz w:val="21"/>
                <w:szCs w:val="21"/>
                <w:lang w:eastAsia="en-GB"/>
              </w:rPr>
            </w:pPr>
            <w:r w:rsidRPr="00800D58">
              <w:rPr>
                <w:rFonts w:ascii="Verdana" w:eastAsia="Times New Roman" w:hAnsi="Verdana" w:cs="Times New Roman"/>
                <w:color w:val="313131"/>
                <w:sz w:val="21"/>
                <w:szCs w:val="21"/>
                <w:lang w:eastAsia="en-GB"/>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0D58" w:rsidRPr="00800D58" w:rsidRDefault="00800D58" w:rsidP="00800D58">
            <w:pPr>
              <w:spacing w:after="0" w:line="240" w:lineRule="auto"/>
              <w:rPr>
                <w:rFonts w:ascii="Verdana" w:eastAsia="Times New Roman" w:hAnsi="Verdana" w:cs="Times New Roman"/>
                <w:color w:val="313131"/>
                <w:sz w:val="21"/>
                <w:szCs w:val="21"/>
                <w:lang w:eastAsia="en-GB"/>
              </w:rPr>
            </w:pPr>
            <w:r w:rsidRPr="00800D58">
              <w:rPr>
                <w:rFonts w:ascii="Verdana" w:eastAsia="Times New Roman" w:hAnsi="Verdana" w:cs="Times New Roman"/>
                <w:b/>
                <w:bCs/>
                <w:color w:val="313131"/>
                <w:sz w:val="21"/>
                <w:szCs w:val="21"/>
                <w:lang w:eastAsia="en-GB"/>
              </w:rPr>
              <w:t xml:space="preserve">public </w:t>
            </w:r>
            <w:proofErr w:type="spellStart"/>
            <w:r w:rsidRPr="00800D58">
              <w:rPr>
                <w:rFonts w:ascii="Verdana" w:eastAsia="Times New Roman" w:hAnsi="Verdana" w:cs="Times New Roman"/>
                <w:b/>
                <w:bCs/>
                <w:color w:val="313131"/>
                <w:sz w:val="21"/>
                <w:szCs w:val="21"/>
                <w:lang w:eastAsia="en-GB"/>
              </w:rPr>
              <w:t>boolean</w:t>
            </w:r>
            <w:proofErr w:type="spellEnd"/>
            <w:r w:rsidRPr="00800D58">
              <w:rPr>
                <w:rFonts w:ascii="Verdana" w:eastAsia="Times New Roman" w:hAnsi="Verdana" w:cs="Times New Roman"/>
                <w:b/>
                <w:bCs/>
                <w:color w:val="313131"/>
                <w:sz w:val="21"/>
                <w:szCs w:val="21"/>
                <w:lang w:eastAsia="en-GB"/>
              </w:rPr>
              <w:t xml:space="preserve"> </w:t>
            </w:r>
            <w:proofErr w:type="spellStart"/>
            <w:r w:rsidRPr="00800D58">
              <w:rPr>
                <w:rFonts w:ascii="Verdana" w:eastAsia="Times New Roman" w:hAnsi="Verdana" w:cs="Times New Roman"/>
                <w:b/>
                <w:bCs/>
                <w:color w:val="313131"/>
                <w:sz w:val="21"/>
                <w:szCs w:val="21"/>
                <w:lang w:eastAsia="en-GB"/>
              </w:rPr>
              <w:t>mkdirs</w:t>
            </w:r>
            <w:proofErr w:type="spellEnd"/>
            <w:r w:rsidRPr="00800D58">
              <w:rPr>
                <w:rFonts w:ascii="Verdana" w:eastAsia="Times New Roman" w:hAnsi="Verdana" w:cs="Times New Roman"/>
                <w:b/>
                <w:bCs/>
                <w:color w:val="313131"/>
                <w:sz w:val="21"/>
                <w:szCs w:val="21"/>
                <w:lang w:eastAsia="en-GB"/>
              </w:rPr>
              <w:t>()</w:t>
            </w:r>
          </w:p>
          <w:p w:rsidR="00800D58" w:rsidRPr="00800D58" w:rsidRDefault="00800D58" w:rsidP="00800D58">
            <w:pPr>
              <w:spacing w:after="240" w:line="360" w:lineRule="atLeast"/>
              <w:ind w:left="48" w:right="48"/>
              <w:jc w:val="both"/>
              <w:rPr>
                <w:rFonts w:ascii="Verdana" w:eastAsia="Times New Roman" w:hAnsi="Verdana" w:cs="Times New Roman"/>
                <w:color w:val="000000"/>
                <w:sz w:val="21"/>
                <w:szCs w:val="21"/>
                <w:lang w:eastAsia="en-GB"/>
              </w:rPr>
            </w:pPr>
            <w:r w:rsidRPr="00800D58">
              <w:rPr>
                <w:rFonts w:ascii="Verdana" w:eastAsia="Times New Roman" w:hAnsi="Verdana" w:cs="Times New Roman"/>
                <w:color w:val="000000"/>
                <w:sz w:val="21"/>
                <w:szCs w:val="21"/>
                <w:lang w:eastAsia="en-GB"/>
              </w:rPr>
              <w:t xml:space="preserve">Creates the directory named by this abstract pathname, including any necessary but </w:t>
            </w:r>
            <w:proofErr w:type="spellStart"/>
            <w:r w:rsidRPr="00800D58">
              <w:rPr>
                <w:rFonts w:ascii="Verdana" w:eastAsia="Times New Roman" w:hAnsi="Verdana" w:cs="Times New Roman"/>
                <w:color w:val="000000"/>
                <w:sz w:val="21"/>
                <w:szCs w:val="21"/>
                <w:lang w:eastAsia="en-GB"/>
              </w:rPr>
              <w:t>nonexistent</w:t>
            </w:r>
            <w:proofErr w:type="spellEnd"/>
            <w:r w:rsidRPr="00800D58">
              <w:rPr>
                <w:rFonts w:ascii="Verdana" w:eastAsia="Times New Roman" w:hAnsi="Verdana" w:cs="Times New Roman"/>
                <w:color w:val="000000"/>
                <w:sz w:val="21"/>
                <w:szCs w:val="21"/>
                <w:lang w:eastAsia="en-GB"/>
              </w:rPr>
              <w:t xml:space="preserve"> parent directories. Returns true if and only if the directory was created, along with all necessary parent directories; false otherwise.</w:t>
            </w:r>
          </w:p>
        </w:tc>
      </w:tr>
      <w:tr w:rsidR="00800D58" w:rsidRPr="00800D58" w:rsidTr="00800D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0D58" w:rsidRPr="00800D58" w:rsidRDefault="00800D58" w:rsidP="00800D58">
            <w:pPr>
              <w:spacing w:after="0" w:line="240" w:lineRule="auto"/>
              <w:rPr>
                <w:rFonts w:ascii="Verdana" w:eastAsia="Times New Roman" w:hAnsi="Verdana" w:cs="Times New Roman"/>
                <w:color w:val="313131"/>
                <w:sz w:val="21"/>
                <w:szCs w:val="21"/>
                <w:lang w:eastAsia="en-GB"/>
              </w:rPr>
            </w:pPr>
            <w:r w:rsidRPr="00800D58">
              <w:rPr>
                <w:rFonts w:ascii="Verdana" w:eastAsia="Times New Roman" w:hAnsi="Verdana" w:cs="Times New Roman"/>
                <w:color w:val="313131"/>
                <w:sz w:val="21"/>
                <w:szCs w:val="21"/>
                <w:lang w:eastAsia="en-GB"/>
              </w:rPr>
              <w:t>24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0D58" w:rsidRPr="00800D58" w:rsidRDefault="00800D58" w:rsidP="00800D58">
            <w:pPr>
              <w:spacing w:after="0" w:line="240" w:lineRule="auto"/>
              <w:rPr>
                <w:rFonts w:ascii="Verdana" w:eastAsia="Times New Roman" w:hAnsi="Verdana" w:cs="Times New Roman"/>
                <w:color w:val="313131"/>
                <w:sz w:val="21"/>
                <w:szCs w:val="21"/>
                <w:lang w:eastAsia="en-GB"/>
              </w:rPr>
            </w:pPr>
            <w:r w:rsidRPr="00800D58">
              <w:rPr>
                <w:rFonts w:ascii="Verdana" w:eastAsia="Times New Roman" w:hAnsi="Verdana" w:cs="Times New Roman"/>
                <w:b/>
                <w:bCs/>
                <w:color w:val="313131"/>
                <w:sz w:val="21"/>
                <w:szCs w:val="21"/>
                <w:lang w:eastAsia="en-GB"/>
              </w:rPr>
              <w:t xml:space="preserve">public </w:t>
            </w:r>
            <w:proofErr w:type="spellStart"/>
            <w:r w:rsidRPr="00800D58">
              <w:rPr>
                <w:rFonts w:ascii="Verdana" w:eastAsia="Times New Roman" w:hAnsi="Verdana" w:cs="Times New Roman"/>
                <w:b/>
                <w:bCs/>
                <w:color w:val="313131"/>
                <w:sz w:val="21"/>
                <w:szCs w:val="21"/>
                <w:lang w:eastAsia="en-GB"/>
              </w:rPr>
              <w:t>boolean</w:t>
            </w:r>
            <w:proofErr w:type="spellEnd"/>
            <w:r w:rsidRPr="00800D58">
              <w:rPr>
                <w:rFonts w:ascii="Verdana" w:eastAsia="Times New Roman" w:hAnsi="Verdana" w:cs="Times New Roman"/>
                <w:b/>
                <w:bCs/>
                <w:color w:val="313131"/>
                <w:sz w:val="21"/>
                <w:szCs w:val="21"/>
                <w:lang w:eastAsia="en-GB"/>
              </w:rPr>
              <w:t xml:space="preserve"> </w:t>
            </w:r>
            <w:proofErr w:type="spellStart"/>
            <w:r w:rsidRPr="00800D58">
              <w:rPr>
                <w:rFonts w:ascii="Verdana" w:eastAsia="Times New Roman" w:hAnsi="Verdana" w:cs="Times New Roman"/>
                <w:b/>
                <w:bCs/>
                <w:color w:val="313131"/>
                <w:sz w:val="21"/>
                <w:szCs w:val="21"/>
                <w:lang w:eastAsia="en-GB"/>
              </w:rPr>
              <w:t>renameTo</w:t>
            </w:r>
            <w:proofErr w:type="spellEnd"/>
            <w:r w:rsidRPr="00800D58">
              <w:rPr>
                <w:rFonts w:ascii="Verdana" w:eastAsia="Times New Roman" w:hAnsi="Verdana" w:cs="Times New Roman"/>
                <w:b/>
                <w:bCs/>
                <w:color w:val="313131"/>
                <w:sz w:val="21"/>
                <w:szCs w:val="21"/>
                <w:lang w:eastAsia="en-GB"/>
              </w:rPr>
              <w:t xml:space="preserve">(File </w:t>
            </w:r>
            <w:proofErr w:type="spellStart"/>
            <w:r w:rsidRPr="00800D58">
              <w:rPr>
                <w:rFonts w:ascii="Verdana" w:eastAsia="Times New Roman" w:hAnsi="Verdana" w:cs="Times New Roman"/>
                <w:b/>
                <w:bCs/>
                <w:color w:val="313131"/>
                <w:sz w:val="21"/>
                <w:szCs w:val="21"/>
                <w:lang w:eastAsia="en-GB"/>
              </w:rPr>
              <w:t>dest</w:t>
            </w:r>
            <w:proofErr w:type="spellEnd"/>
            <w:r w:rsidRPr="00800D58">
              <w:rPr>
                <w:rFonts w:ascii="Verdana" w:eastAsia="Times New Roman" w:hAnsi="Verdana" w:cs="Times New Roman"/>
                <w:b/>
                <w:bCs/>
                <w:color w:val="313131"/>
                <w:sz w:val="21"/>
                <w:szCs w:val="21"/>
                <w:lang w:eastAsia="en-GB"/>
              </w:rPr>
              <w:t>)</w:t>
            </w:r>
          </w:p>
          <w:p w:rsidR="00800D58" w:rsidRPr="00800D58" w:rsidRDefault="00800D58" w:rsidP="00800D58">
            <w:pPr>
              <w:spacing w:after="240" w:line="360" w:lineRule="atLeast"/>
              <w:ind w:left="48" w:right="48"/>
              <w:jc w:val="both"/>
              <w:rPr>
                <w:rFonts w:ascii="Verdana" w:eastAsia="Times New Roman" w:hAnsi="Verdana" w:cs="Times New Roman"/>
                <w:color w:val="000000"/>
                <w:sz w:val="21"/>
                <w:szCs w:val="21"/>
                <w:lang w:eastAsia="en-GB"/>
              </w:rPr>
            </w:pPr>
            <w:r w:rsidRPr="00800D58">
              <w:rPr>
                <w:rFonts w:ascii="Verdana" w:eastAsia="Times New Roman" w:hAnsi="Verdana" w:cs="Times New Roman"/>
                <w:color w:val="000000"/>
                <w:sz w:val="21"/>
                <w:szCs w:val="21"/>
                <w:lang w:eastAsia="en-GB"/>
              </w:rPr>
              <w:t>Renames the file denoted by this abstract pathname. Returns true if and only if the renaming succeeded; false otherwise.</w:t>
            </w:r>
          </w:p>
        </w:tc>
      </w:tr>
      <w:tr w:rsidR="00800D58" w:rsidRPr="00800D58" w:rsidTr="00800D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0D58" w:rsidRPr="00800D58" w:rsidRDefault="00800D58" w:rsidP="00800D58">
            <w:pPr>
              <w:spacing w:after="0" w:line="240" w:lineRule="auto"/>
              <w:rPr>
                <w:rFonts w:ascii="Verdana" w:eastAsia="Times New Roman" w:hAnsi="Verdana" w:cs="Times New Roman"/>
                <w:color w:val="313131"/>
                <w:sz w:val="21"/>
                <w:szCs w:val="21"/>
                <w:lang w:eastAsia="en-GB"/>
              </w:rPr>
            </w:pPr>
            <w:r w:rsidRPr="00800D58">
              <w:rPr>
                <w:rFonts w:ascii="Verdana" w:eastAsia="Times New Roman" w:hAnsi="Verdana" w:cs="Times New Roman"/>
                <w:color w:val="313131"/>
                <w:sz w:val="21"/>
                <w:szCs w:val="21"/>
                <w:lang w:eastAsia="en-GB"/>
              </w:rPr>
              <w:t>25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0D58" w:rsidRPr="00800D58" w:rsidRDefault="00800D58" w:rsidP="00800D58">
            <w:pPr>
              <w:spacing w:after="0" w:line="240" w:lineRule="auto"/>
              <w:rPr>
                <w:rFonts w:ascii="Verdana" w:eastAsia="Times New Roman" w:hAnsi="Verdana" w:cs="Times New Roman"/>
                <w:color w:val="313131"/>
                <w:sz w:val="21"/>
                <w:szCs w:val="21"/>
                <w:lang w:eastAsia="en-GB"/>
              </w:rPr>
            </w:pPr>
            <w:r w:rsidRPr="00800D58">
              <w:rPr>
                <w:rFonts w:ascii="Verdana" w:eastAsia="Times New Roman" w:hAnsi="Verdana" w:cs="Times New Roman"/>
                <w:b/>
                <w:bCs/>
                <w:color w:val="313131"/>
                <w:sz w:val="21"/>
                <w:szCs w:val="21"/>
                <w:lang w:eastAsia="en-GB"/>
              </w:rPr>
              <w:t xml:space="preserve">public </w:t>
            </w:r>
            <w:proofErr w:type="spellStart"/>
            <w:r w:rsidRPr="00800D58">
              <w:rPr>
                <w:rFonts w:ascii="Verdana" w:eastAsia="Times New Roman" w:hAnsi="Verdana" w:cs="Times New Roman"/>
                <w:b/>
                <w:bCs/>
                <w:color w:val="313131"/>
                <w:sz w:val="21"/>
                <w:szCs w:val="21"/>
                <w:lang w:eastAsia="en-GB"/>
              </w:rPr>
              <w:t>boolean</w:t>
            </w:r>
            <w:proofErr w:type="spellEnd"/>
            <w:r w:rsidRPr="00800D58">
              <w:rPr>
                <w:rFonts w:ascii="Verdana" w:eastAsia="Times New Roman" w:hAnsi="Verdana" w:cs="Times New Roman"/>
                <w:b/>
                <w:bCs/>
                <w:color w:val="313131"/>
                <w:sz w:val="21"/>
                <w:szCs w:val="21"/>
                <w:lang w:eastAsia="en-GB"/>
              </w:rPr>
              <w:t xml:space="preserve"> </w:t>
            </w:r>
            <w:proofErr w:type="spellStart"/>
            <w:r w:rsidRPr="00800D58">
              <w:rPr>
                <w:rFonts w:ascii="Verdana" w:eastAsia="Times New Roman" w:hAnsi="Verdana" w:cs="Times New Roman"/>
                <w:b/>
                <w:bCs/>
                <w:color w:val="313131"/>
                <w:sz w:val="21"/>
                <w:szCs w:val="21"/>
                <w:lang w:eastAsia="en-GB"/>
              </w:rPr>
              <w:t>setLastModified</w:t>
            </w:r>
            <w:proofErr w:type="spellEnd"/>
            <w:r w:rsidRPr="00800D58">
              <w:rPr>
                <w:rFonts w:ascii="Verdana" w:eastAsia="Times New Roman" w:hAnsi="Verdana" w:cs="Times New Roman"/>
                <w:b/>
                <w:bCs/>
                <w:color w:val="313131"/>
                <w:sz w:val="21"/>
                <w:szCs w:val="21"/>
                <w:lang w:eastAsia="en-GB"/>
              </w:rPr>
              <w:t>(long time)</w:t>
            </w:r>
          </w:p>
          <w:p w:rsidR="00800D58" w:rsidRPr="00800D58" w:rsidRDefault="00800D58" w:rsidP="00800D58">
            <w:pPr>
              <w:spacing w:after="240" w:line="360" w:lineRule="atLeast"/>
              <w:ind w:left="48" w:right="48"/>
              <w:jc w:val="both"/>
              <w:rPr>
                <w:rFonts w:ascii="Verdana" w:eastAsia="Times New Roman" w:hAnsi="Verdana" w:cs="Times New Roman"/>
                <w:color w:val="000000"/>
                <w:sz w:val="21"/>
                <w:szCs w:val="21"/>
                <w:lang w:eastAsia="en-GB"/>
              </w:rPr>
            </w:pPr>
            <w:r w:rsidRPr="00800D58">
              <w:rPr>
                <w:rFonts w:ascii="Verdana" w:eastAsia="Times New Roman" w:hAnsi="Verdana" w:cs="Times New Roman"/>
                <w:color w:val="000000"/>
                <w:sz w:val="21"/>
                <w:szCs w:val="21"/>
                <w:lang w:eastAsia="en-GB"/>
              </w:rPr>
              <w:t>Sets the last-modified time of the file or directory named by this abstract pathname. Returns true if and only if the operation succeeded; false otherwise.</w:t>
            </w:r>
          </w:p>
        </w:tc>
      </w:tr>
      <w:tr w:rsidR="00800D58" w:rsidRPr="00800D58" w:rsidTr="00800D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0D58" w:rsidRPr="00800D58" w:rsidRDefault="00800D58" w:rsidP="00800D58">
            <w:pPr>
              <w:spacing w:after="0" w:line="240" w:lineRule="auto"/>
              <w:rPr>
                <w:rFonts w:ascii="Verdana" w:eastAsia="Times New Roman" w:hAnsi="Verdana" w:cs="Times New Roman"/>
                <w:color w:val="313131"/>
                <w:sz w:val="21"/>
                <w:szCs w:val="21"/>
                <w:lang w:eastAsia="en-GB"/>
              </w:rPr>
            </w:pPr>
            <w:r w:rsidRPr="00800D58">
              <w:rPr>
                <w:rFonts w:ascii="Verdana" w:eastAsia="Times New Roman" w:hAnsi="Verdana" w:cs="Times New Roman"/>
                <w:color w:val="313131"/>
                <w:sz w:val="21"/>
                <w:szCs w:val="21"/>
                <w:lang w:eastAsia="en-GB"/>
              </w:rPr>
              <w:lastRenderedPageBreak/>
              <w:t>26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0D58" w:rsidRPr="00800D58" w:rsidRDefault="00800D58" w:rsidP="00800D58">
            <w:pPr>
              <w:spacing w:after="0" w:line="240" w:lineRule="auto"/>
              <w:rPr>
                <w:rFonts w:ascii="Verdana" w:eastAsia="Times New Roman" w:hAnsi="Verdana" w:cs="Times New Roman"/>
                <w:color w:val="313131"/>
                <w:sz w:val="21"/>
                <w:szCs w:val="21"/>
                <w:lang w:eastAsia="en-GB"/>
              </w:rPr>
            </w:pPr>
            <w:r w:rsidRPr="00800D58">
              <w:rPr>
                <w:rFonts w:ascii="Verdana" w:eastAsia="Times New Roman" w:hAnsi="Verdana" w:cs="Times New Roman"/>
                <w:b/>
                <w:bCs/>
                <w:color w:val="313131"/>
                <w:sz w:val="21"/>
                <w:szCs w:val="21"/>
                <w:lang w:eastAsia="en-GB"/>
              </w:rPr>
              <w:t xml:space="preserve">public </w:t>
            </w:r>
            <w:proofErr w:type="spellStart"/>
            <w:r w:rsidRPr="00800D58">
              <w:rPr>
                <w:rFonts w:ascii="Verdana" w:eastAsia="Times New Roman" w:hAnsi="Verdana" w:cs="Times New Roman"/>
                <w:b/>
                <w:bCs/>
                <w:color w:val="313131"/>
                <w:sz w:val="21"/>
                <w:szCs w:val="21"/>
                <w:lang w:eastAsia="en-GB"/>
              </w:rPr>
              <w:t>boolean</w:t>
            </w:r>
            <w:proofErr w:type="spellEnd"/>
            <w:r w:rsidRPr="00800D58">
              <w:rPr>
                <w:rFonts w:ascii="Verdana" w:eastAsia="Times New Roman" w:hAnsi="Verdana" w:cs="Times New Roman"/>
                <w:b/>
                <w:bCs/>
                <w:color w:val="313131"/>
                <w:sz w:val="21"/>
                <w:szCs w:val="21"/>
                <w:lang w:eastAsia="en-GB"/>
              </w:rPr>
              <w:t xml:space="preserve"> </w:t>
            </w:r>
            <w:proofErr w:type="spellStart"/>
            <w:r w:rsidRPr="00800D58">
              <w:rPr>
                <w:rFonts w:ascii="Verdana" w:eastAsia="Times New Roman" w:hAnsi="Verdana" w:cs="Times New Roman"/>
                <w:b/>
                <w:bCs/>
                <w:color w:val="313131"/>
                <w:sz w:val="21"/>
                <w:szCs w:val="21"/>
                <w:lang w:eastAsia="en-GB"/>
              </w:rPr>
              <w:t>setReadOnly</w:t>
            </w:r>
            <w:proofErr w:type="spellEnd"/>
            <w:r w:rsidRPr="00800D58">
              <w:rPr>
                <w:rFonts w:ascii="Verdana" w:eastAsia="Times New Roman" w:hAnsi="Verdana" w:cs="Times New Roman"/>
                <w:b/>
                <w:bCs/>
                <w:color w:val="313131"/>
                <w:sz w:val="21"/>
                <w:szCs w:val="21"/>
                <w:lang w:eastAsia="en-GB"/>
              </w:rPr>
              <w:t>()</w:t>
            </w:r>
          </w:p>
          <w:p w:rsidR="00800D58" w:rsidRPr="00800D58" w:rsidRDefault="00800D58" w:rsidP="00800D58">
            <w:pPr>
              <w:spacing w:after="240" w:line="360" w:lineRule="atLeast"/>
              <w:ind w:left="48" w:right="48"/>
              <w:jc w:val="both"/>
              <w:rPr>
                <w:rFonts w:ascii="Verdana" w:eastAsia="Times New Roman" w:hAnsi="Verdana" w:cs="Times New Roman"/>
                <w:color w:val="000000"/>
                <w:sz w:val="21"/>
                <w:szCs w:val="21"/>
                <w:lang w:eastAsia="en-GB"/>
              </w:rPr>
            </w:pPr>
            <w:r w:rsidRPr="00800D58">
              <w:rPr>
                <w:rFonts w:ascii="Verdana" w:eastAsia="Times New Roman" w:hAnsi="Verdana" w:cs="Times New Roman"/>
                <w:color w:val="000000"/>
                <w:sz w:val="21"/>
                <w:szCs w:val="21"/>
                <w:lang w:eastAsia="en-GB"/>
              </w:rPr>
              <w:t>Marks the file or directory named by this abstract pathname so that only read operations are allowed. Returns true if and only if the operation succeeded; false otherwise.</w:t>
            </w:r>
          </w:p>
        </w:tc>
      </w:tr>
      <w:tr w:rsidR="00800D58" w:rsidRPr="00800D58" w:rsidTr="00800D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0D58" w:rsidRPr="00800D58" w:rsidRDefault="00800D58" w:rsidP="00800D58">
            <w:pPr>
              <w:spacing w:after="0" w:line="240" w:lineRule="auto"/>
              <w:rPr>
                <w:rFonts w:ascii="Verdana" w:eastAsia="Times New Roman" w:hAnsi="Verdana" w:cs="Times New Roman"/>
                <w:color w:val="313131"/>
                <w:sz w:val="21"/>
                <w:szCs w:val="21"/>
                <w:lang w:eastAsia="en-GB"/>
              </w:rPr>
            </w:pPr>
            <w:r w:rsidRPr="00800D58">
              <w:rPr>
                <w:rFonts w:ascii="Verdana" w:eastAsia="Times New Roman" w:hAnsi="Verdana" w:cs="Times New Roman"/>
                <w:color w:val="313131"/>
                <w:sz w:val="21"/>
                <w:szCs w:val="21"/>
                <w:lang w:eastAsia="en-GB"/>
              </w:rPr>
              <w:t>27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0D58" w:rsidRPr="00800D58" w:rsidRDefault="00800D58" w:rsidP="00800D58">
            <w:pPr>
              <w:spacing w:after="0" w:line="240" w:lineRule="auto"/>
              <w:rPr>
                <w:rFonts w:ascii="Verdana" w:eastAsia="Times New Roman" w:hAnsi="Verdana" w:cs="Times New Roman"/>
                <w:color w:val="313131"/>
                <w:sz w:val="21"/>
                <w:szCs w:val="21"/>
                <w:lang w:eastAsia="en-GB"/>
              </w:rPr>
            </w:pPr>
            <w:r w:rsidRPr="00800D58">
              <w:rPr>
                <w:rFonts w:ascii="Verdana" w:eastAsia="Times New Roman" w:hAnsi="Verdana" w:cs="Times New Roman"/>
                <w:b/>
                <w:bCs/>
                <w:color w:val="313131"/>
                <w:sz w:val="21"/>
                <w:szCs w:val="21"/>
                <w:lang w:eastAsia="en-GB"/>
              </w:rPr>
              <w:t xml:space="preserve">public static File </w:t>
            </w:r>
            <w:proofErr w:type="spellStart"/>
            <w:r w:rsidRPr="00800D58">
              <w:rPr>
                <w:rFonts w:ascii="Verdana" w:eastAsia="Times New Roman" w:hAnsi="Verdana" w:cs="Times New Roman"/>
                <w:b/>
                <w:bCs/>
                <w:color w:val="313131"/>
                <w:sz w:val="21"/>
                <w:szCs w:val="21"/>
                <w:lang w:eastAsia="en-GB"/>
              </w:rPr>
              <w:t>createTempFile</w:t>
            </w:r>
            <w:proofErr w:type="spellEnd"/>
            <w:r w:rsidRPr="00800D58">
              <w:rPr>
                <w:rFonts w:ascii="Verdana" w:eastAsia="Times New Roman" w:hAnsi="Verdana" w:cs="Times New Roman"/>
                <w:b/>
                <w:bCs/>
                <w:color w:val="313131"/>
                <w:sz w:val="21"/>
                <w:szCs w:val="21"/>
                <w:lang w:eastAsia="en-GB"/>
              </w:rPr>
              <w:t xml:space="preserve">(String prefix, String suffix, File directory) throws </w:t>
            </w:r>
            <w:proofErr w:type="spellStart"/>
            <w:r w:rsidRPr="00800D58">
              <w:rPr>
                <w:rFonts w:ascii="Verdana" w:eastAsia="Times New Roman" w:hAnsi="Verdana" w:cs="Times New Roman"/>
                <w:b/>
                <w:bCs/>
                <w:color w:val="313131"/>
                <w:sz w:val="21"/>
                <w:szCs w:val="21"/>
                <w:lang w:eastAsia="en-GB"/>
              </w:rPr>
              <w:t>IOException</w:t>
            </w:r>
            <w:proofErr w:type="spellEnd"/>
          </w:p>
          <w:p w:rsidR="00800D58" w:rsidRPr="00800D58" w:rsidRDefault="00800D58" w:rsidP="00800D58">
            <w:pPr>
              <w:spacing w:after="240" w:line="360" w:lineRule="atLeast"/>
              <w:ind w:left="48" w:right="48"/>
              <w:jc w:val="both"/>
              <w:rPr>
                <w:rFonts w:ascii="Verdana" w:eastAsia="Times New Roman" w:hAnsi="Verdana" w:cs="Times New Roman"/>
                <w:color w:val="000000"/>
                <w:sz w:val="21"/>
                <w:szCs w:val="21"/>
                <w:lang w:eastAsia="en-GB"/>
              </w:rPr>
            </w:pPr>
            <w:r w:rsidRPr="00800D58">
              <w:rPr>
                <w:rFonts w:ascii="Verdana" w:eastAsia="Times New Roman" w:hAnsi="Verdana" w:cs="Times New Roman"/>
                <w:color w:val="000000"/>
                <w:sz w:val="21"/>
                <w:szCs w:val="21"/>
                <w:lang w:eastAsia="en-GB"/>
              </w:rPr>
              <w:t>Creates a new empty file in the specified directory, using the given prefix and suffix strings to generate its name. Returns an abstract pathname denoting a newly-created empty file.</w:t>
            </w:r>
          </w:p>
        </w:tc>
      </w:tr>
      <w:tr w:rsidR="00800D58" w:rsidRPr="00800D58" w:rsidTr="00800D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0D58" w:rsidRPr="00800D58" w:rsidRDefault="00800D58" w:rsidP="00800D58">
            <w:pPr>
              <w:spacing w:after="0" w:line="240" w:lineRule="auto"/>
              <w:rPr>
                <w:rFonts w:ascii="Verdana" w:eastAsia="Times New Roman" w:hAnsi="Verdana" w:cs="Times New Roman"/>
                <w:color w:val="313131"/>
                <w:sz w:val="21"/>
                <w:szCs w:val="21"/>
                <w:lang w:eastAsia="en-GB"/>
              </w:rPr>
            </w:pPr>
            <w:r w:rsidRPr="00800D58">
              <w:rPr>
                <w:rFonts w:ascii="Verdana" w:eastAsia="Times New Roman" w:hAnsi="Verdana" w:cs="Times New Roman"/>
                <w:color w:val="313131"/>
                <w:sz w:val="21"/>
                <w:szCs w:val="21"/>
                <w:lang w:eastAsia="en-GB"/>
              </w:rPr>
              <w:t>28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0D58" w:rsidRPr="00800D58" w:rsidRDefault="00800D58" w:rsidP="00800D58">
            <w:pPr>
              <w:spacing w:after="0" w:line="240" w:lineRule="auto"/>
              <w:rPr>
                <w:rFonts w:ascii="Verdana" w:eastAsia="Times New Roman" w:hAnsi="Verdana" w:cs="Times New Roman"/>
                <w:color w:val="313131"/>
                <w:sz w:val="21"/>
                <w:szCs w:val="21"/>
                <w:lang w:eastAsia="en-GB"/>
              </w:rPr>
            </w:pPr>
            <w:r w:rsidRPr="00800D58">
              <w:rPr>
                <w:rFonts w:ascii="Verdana" w:eastAsia="Times New Roman" w:hAnsi="Verdana" w:cs="Times New Roman"/>
                <w:b/>
                <w:bCs/>
                <w:color w:val="313131"/>
                <w:sz w:val="21"/>
                <w:szCs w:val="21"/>
                <w:lang w:eastAsia="en-GB"/>
              </w:rPr>
              <w:t xml:space="preserve">public static File </w:t>
            </w:r>
            <w:proofErr w:type="spellStart"/>
            <w:r w:rsidRPr="00800D58">
              <w:rPr>
                <w:rFonts w:ascii="Verdana" w:eastAsia="Times New Roman" w:hAnsi="Verdana" w:cs="Times New Roman"/>
                <w:b/>
                <w:bCs/>
                <w:color w:val="313131"/>
                <w:sz w:val="21"/>
                <w:szCs w:val="21"/>
                <w:lang w:eastAsia="en-GB"/>
              </w:rPr>
              <w:t>createTempFile</w:t>
            </w:r>
            <w:proofErr w:type="spellEnd"/>
            <w:r w:rsidRPr="00800D58">
              <w:rPr>
                <w:rFonts w:ascii="Verdana" w:eastAsia="Times New Roman" w:hAnsi="Verdana" w:cs="Times New Roman"/>
                <w:b/>
                <w:bCs/>
                <w:color w:val="313131"/>
                <w:sz w:val="21"/>
                <w:szCs w:val="21"/>
                <w:lang w:eastAsia="en-GB"/>
              </w:rPr>
              <w:t xml:space="preserve">(String prefix, String suffix) throws </w:t>
            </w:r>
            <w:proofErr w:type="spellStart"/>
            <w:r w:rsidRPr="00800D58">
              <w:rPr>
                <w:rFonts w:ascii="Verdana" w:eastAsia="Times New Roman" w:hAnsi="Verdana" w:cs="Times New Roman"/>
                <w:b/>
                <w:bCs/>
                <w:color w:val="313131"/>
                <w:sz w:val="21"/>
                <w:szCs w:val="21"/>
                <w:lang w:eastAsia="en-GB"/>
              </w:rPr>
              <w:t>IOException</w:t>
            </w:r>
            <w:proofErr w:type="spellEnd"/>
          </w:p>
          <w:p w:rsidR="00800D58" w:rsidRPr="00800D58" w:rsidRDefault="00800D58" w:rsidP="00800D58">
            <w:pPr>
              <w:spacing w:after="240" w:line="360" w:lineRule="atLeast"/>
              <w:ind w:left="48" w:right="48"/>
              <w:jc w:val="both"/>
              <w:rPr>
                <w:rFonts w:ascii="Verdana" w:eastAsia="Times New Roman" w:hAnsi="Verdana" w:cs="Times New Roman"/>
                <w:color w:val="000000"/>
                <w:sz w:val="21"/>
                <w:szCs w:val="21"/>
                <w:lang w:eastAsia="en-GB"/>
              </w:rPr>
            </w:pPr>
            <w:r w:rsidRPr="00800D58">
              <w:rPr>
                <w:rFonts w:ascii="Verdana" w:eastAsia="Times New Roman" w:hAnsi="Verdana" w:cs="Times New Roman"/>
                <w:color w:val="000000"/>
                <w:sz w:val="21"/>
                <w:szCs w:val="21"/>
                <w:lang w:eastAsia="en-GB"/>
              </w:rPr>
              <w:t xml:space="preserve">Creates an empty file in the default temporary-file directory, using the given prefix and suffix to generate its name. Invoking this method is equivalent to invoking </w:t>
            </w:r>
            <w:proofErr w:type="spellStart"/>
            <w:proofErr w:type="gramStart"/>
            <w:r w:rsidRPr="00800D58">
              <w:rPr>
                <w:rFonts w:ascii="Verdana" w:eastAsia="Times New Roman" w:hAnsi="Verdana" w:cs="Times New Roman"/>
                <w:color w:val="000000"/>
                <w:sz w:val="21"/>
                <w:szCs w:val="21"/>
                <w:lang w:eastAsia="en-GB"/>
              </w:rPr>
              <w:t>createTempFile</w:t>
            </w:r>
            <w:proofErr w:type="spellEnd"/>
            <w:r w:rsidRPr="00800D58">
              <w:rPr>
                <w:rFonts w:ascii="Verdana" w:eastAsia="Times New Roman" w:hAnsi="Verdana" w:cs="Times New Roman"/>
                <w:color w:val="000000"/>
                <w:sz w:val="21"/>
                <w:szCs w:val="21"/>
                <w:lang w:eastAsia="en-GB"/>
              </w:rPr>
              <w:t>(</w:t>
            </w:r>
            <w:proofErr w:type="gramEnd"/>
            <w:r w:rsidRPr="00800D58">
              <w:rPr>
                <w:rFonts w:ascii="Verdana" w:eastAsia="Times New Roman" w:hAnsi="Verdana" w:cs="Times New Roman"/>
                <w:color w:val="000000"/>
                <w:sz w:val="21"/>
                <w:szCs w:val="21"/>
                <w:lang w:eastAsia="en-GB"/>
              </w:rPr>
              <w:t>prefix, suffix, null). Returns abstract pathname denoting a newly-created empty file.</w:t>
            </w:r>
          </w:p>
        </w:tc>
      </w:tr>
      <w:tr w:rsidR="00800D58" w:rsidRPr="00800D58" w:rsidTr="00800D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0D58" w:rsidRPr="00800D58" w:rsidRDefault="00800D58" w:rsidP="00800D58">
            <w:pPr>
              <w:spacing w:after="0" w:line="240" w:lineRule="auto"/>
              <w:rPr>
                <w:rFonts w:ascii="Verdana" w:eastAsia="Times New Roman" w:hAnsi="Verdana" w:cs="Times New Roman"/>
                <w:color w:val="313131"/>
                <w:sz w:val="21"/>
                <w:szCs w:val="21"/>
                <w:lang w:eastAsia="en-GB"/>
              </w:rPr>
            </w:pPr>
            <w:r w:rsidRPr="00800D58">
              <w:rPr>
                <w:rFonts w:ascii="Verdana" w:eastAsia="Times New Roman" w:hAnsi="Verdana" w:cs="Times New Roman"/>
                <w:color w:val="313131"/>
                <w:sz w:val="21"/>
                <w:szCs w:val="21"/>
                <w:lang w:eastAsia="en-GB"/>
              </w:rPr>
              <w:t>29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0D58" w:rsidRPr="00800D58" w:rsidRDefault="00800D58" w:rsidP="00800D58">
            <w:pPr>
              <w:spacing w:after="0" w:line="240" w:lineRule="auto"/>
              <w:rPr>
                <w:rFonts w:ascii="Verdana" w:eastAsia="Times New Roman" w:hAnsi="Verdana" w:cs="Times New Roman"/>
                <w:color w:val="313131"/>
                <w:sz w:val="21"/>
                <w:szCs w:val="21"/>
                <w:lang w:eastAsia="en-GB"/>
              </w:rPr>
            </w:pPr>
            <w:r w:rsidRPr="00800D58">
              <w:rPr>
                <w:rFonts w:ascii="Verdana" w:eastAsia="Times New Roman" w:hAnsi="Verdana" w:cs="Times New Roman"/>
                <w:b/>
                <w:bCs/>
                <w:color w:val="313131"/>
                <w:sz w:val="21"/>
                <w:szCs w:val="21"/>
                <w:lang w:eastAsia="en-GB"/>
              </w:rPr>
              <w:t xml:space="preserve">public </w:t>
            </w:r>
            <w:proofErr w:type="spellStart"/>
            <w:r w:rsidRPr="00800D58">
              <w:rPr>
                <w:rFonts w:ascii="Verdana" w:eastAsia="Times New Roman" w:hAnsi="Verdana" w:cs="Times New Roman"/>
                <w:b/>
                <w:bCs/>
                <w:color w:val="313131"/>
                <w:sz w:val="21"/>
                <w:szCs w:val="21"/>
                <w:lang w:eastAsia="en-GB"/>
              </w:rPr>
              <w:t>int</w:t>
            </w:r>
            <w:proofErr w:type="spellEnd"/>
            <w:r w:rsidRPr="00800D58">
              <w:rPr>
                <w:rFonts w:ascii="Verdana" w:eastAsia="Times New Roman" w:hAnsi="Verdana" w:cs="Times New Roman"/>
                <w:b/>
                <w:bCs/>
                <w:color w:val="313131"/>
                <w:sz w:val="21"/>
                <w:szCs w:val="21"/>
                <w:lang w:eastAsia="en-GB"/>
              </w:rPr>
              <w:t xml:space="preserve"> </w:t>
            </w:r>
            <w:proofErr w:type="spellStart"/>
            <w:r w:rsidRPr="00800D58">
              <w:rPr>
                <w:rFonts w:ascii="Verdana" w:eastAsia="Times New Roman" w:hAnsi="Verdana" w:cs="Times New Roman"/>
                <w:b/>
                <w:bCs/>
                <w:color w:val="313131"/>
                <w:sz w:val="21"/>
                <w:szCs w:val="21"/>
                <w:lang w:eastAsia="en-GB"/>
              </w:rPr>
              <w:t>compareTo</w:t>
            </w:r>
            <w:proofErr w:type="spellEnd"/>
            <w:r w:rsidRPr="00800D58">
              <w:rPr>
                <w:rFonts w:ascii="Verdana" w:eastAsia="Times New Roman" w:hAnsi="Verdana" w:cs="Times New Roman"/>
                <w:b/>
                <w:bCs/>
                <w:color w:val="313131"/>
                <w:sz w:val="21"/>
                <w:szCs w:val="21"/>
                <w:lang w:eastAsia="en-GB"/>
              </w:rPr>
              <w:t>(File pathname)</w:t>
            </w:r>
          </w:p>
          <w:p w:rsidR="00800D58" w:rsidRPr="00800D58" w:rsidRDefault="00800D58" w:rsidP="00800D58">
            <w:pPr>
              <w:spacing w:after="240" w:line="360" w:lineRule="atLeast"/>
              <w:ind w:left="48" w:right="48"/>
              <w:jc w:val="both"/>
              <w:rPr>
                <w:rFonts w:ascii="Verdana" w:eastAsia="Times New Roman" w:hAnsi="Verdana" w:cs="Times New Roman"/>
                <w:color w:val="000000"/>
                <w:sz w:val="21"/>
                <w:szCs w:val="21"/>
                <w:lang w:eastAsia="en-GB"/>
              </w:rPr>
            </w:pPr>
            <w:r w:rsidRPr="00800D58">
              <w:rPr>
                <w:rFonts w:ascii="Verdana" w:eastAsia="Times New Roman" w:hAnsi="Verdana" w:cs="Times New Roman"/>
                <w:color w:val="000000"/>
                <w:sz w:val="21"/>
                <w:szCs w:val="21"/>
                <w:lang w:eastAsia="en-GB"/>
              </w:rPr>
              <w:t>Compares two abstract pathnames lexicographically. Returns zero if the argument is equal to this abstract pathname, a value less than zero if this abstract pathname is lexicographically less than the argument, or a value greater than zero if this abstract pathname is lexicographically greater than the argument.</w:t>
            </w:r>
          </w:p>
        </w:tc>
      </w:tr>
      <w:tr w:rsidR="00800D58" w:rsidRPr="00800D58" w:rsidTr="00800D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0D58" w:rsidRPr="00800D58" w:rsidRDefault="00800D58" w:rsidP="00800D58">
            <w:pPr>
              <w:spacing w:after="0" w:line="240" w:lineRule="auto"/>
              <w:rPr>
                <w:rFonts w:ascii="Verdana" w:eastAsia="Times New Roman" w:hAnsi="Verdana" w:cs="Times New Roman"/>
                <w:color w:val="313131"/>
                <w:sz w:val="21"/>
                <w:szCs w:val="21"/>
                <w:lang w:eastAsia="en-GB"/>
              </w:rPr>
            </w:pPr>
            <w:r w:rsidRPr="00800D58">
              <w:rPr>
                <w:rFonts w:ascii="Verdana" w:eastAsia="Times New Roman" w:hAnsi="Verdana" w:cs="Times New Roman"/>
                <w:color w:val="313131"/>
                <w:sz w:val="21"/>
                <w:szCs w:val="21"/>
                <w:lang w:eastAsia="en-GB"/>
              </w:rPr>
              <w:t>30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0D58" w:rsidRPr="00800D58" w:rsidRDefault="00800D58" w:rsidP="00800D58">
            <w:pPr>
              <w:spacing w:after="0" w:line="240" w:lineRule="auto"/>
              <w:rPr>
                <w:rFonts w:ascii="Verdana" w:eastAsia="Times New Roman" w:hAnsi="Verdana" w:cs="Times New Roman"/>
                <w:color w:val="313131"/>
                <w:sz w:val="21"/>
                <w:szCs w:val="21"/>
                <w:lang w:eastAsia="en-GB"/>
              </w:rPr>
            </w:pPr>
            <w:r w:rsidRPr="00800D58">
              <w:rPr>
                <w:rFonts w:ascii="Verdana" w:eastAsia="Times New Roman" w:hAnsi="Verdana" w:cs="Times New Roman"/>
                <w:b/>
                <w:bCs/>
                <w:color w:val="313131"/>
                <w:sz w:val="21"/>
                <w:szCs w:val="21"/>
                <w:lang w:eastAsia="en-GB"/>
              </w:rPr>
              <w:t xml:space="preserve">public </w:t>
            </w:r>
            <w:proofErr w:type="spellStart"/>
            <w:r w:rsidRPr="00800D58">
              <w:rPr>
                <w:rFonts w:ascii="Verdana" w:eastAsia="Times New Roman" w:hAnsi="Verdana" w:cs="Times New Roman"/>
                <w:b/>
                <w:bCs/>
                <w:color w:val="313131"/>
                <w:sz w:val="21"/>
                <w:szCs w:val="21"/>
                <w:lang w:eastAsia="en-GB"/>
              </w:rPr>
              <w:t>int</w:t>
            </w:r>
            <w:proofErr w:type="spellEnd"/>
            <w:r w:rsidRPr="00800D58">
              <w:rPr>
                <w:rFonts w:ascii="Verdana" w:eastAsia="Times New Roman" w:hAnsi="Verdana" w:cs="Times New Roman"/>
                <w:b/>
                <w:bCs/>
                <w:color w:val="313131"/>
                <w:sz w:val="21"/>
                <w:szCs w:val="21"/>
                <w:lang w:eastAsia="en-GB"/>
              </w:rPr>
              <w:t xml:space="preserve"> </w:t>
            </w:r>
            <w:proofErr w:type="spellStart"/>
            <w:r w:rsidRPr="00800D58">
              <w:rPr>
                <w:rFonts w:ascii="Verdana" w:eastAsia="Times New Roman" w:hAnsi="Verdana" w:cs="Times New Roman"/>
                <w:b/>
                <w:bCs/>
                <w:color w:val="313131"/>
                <w:sz w:val="21"/>
                <w:szCs w:val="21"/>
                <w:lang w:eastAsia="en-GB"/>
              </w:rPr>
              <w:t>compareTo</w:t>
            </w:r>
            <w:proofErr w:type="spellEnd"/>
            <w:r w:rsidRPr="00800D58">
              <w:rPr>
                <w:rFonts w:ascii="Verdana" w:eastAsia="Times New Roman" w:hAnsi="Verdana" w:cs="Times New Roman"/>
                <w:b/>
                <w:bCs/>
                <w:color w:val="313131"/>
                <w:sz w:val="21"/>
                <w:szCs w:val="21"/>
                <w:lang w:eastAsia="en-GB"/>
              </w:rPr>
              <w:t>(Object o)</w:t>
            </w:r>
          </w:p>
          <w:p w:rsidR="00800D58" w:rsidRPr="00800D58" w:rsidRDefault="00800D58" w:rsidP="00800D58">
            <w:pPr>
              <w:spacing w:after="240" w:line="360" w:lineRule="atLeast"/>
              <w:ind w:left="48" w:right="48"/>
              <w:jc w:val="both"/>
              <w:rPr>
                <w:rFonts w:ascii="Verdana" w:eastAsia="Times New Roman" w:hAnsi="Verdana" w:cs="Times New Roman"/>
                <w:color w:val="000000"/>
                <w:sz w:val="21"/>
                <w:szCs w:val="21"/>
                <w:lang w:eastAsia="en-GB"/>
              </w:rPr>
            </w:pPr>
            <w:r w:rsidRPr="00800D58">
              <w:rPr>
                <w:rFonts w:ascii="Verdana" w:eastAsia="Times New Roman" w:hAnsi="Verdana" w:cs="Times New Roman"/>
                <w:color w:val="000000"/>
                <w:sz w:val="21"/>
                <w:szCs w:val="21"/>
                <w:lang w:eastAsia="en-GB"/>
              </w:rPr>
              <w:t>Compares this abstract pathname to another object. Returns zero if the argument is equal to this abstract pathname, a value less than zero if this abstract pathname is lexicographically less than the argument, or a value greater than zero if this abstract pathname is lexicographically greater than the argument.</w:t>
            </w:r>
          </w:p>
        </w:tc>
      </w:tr>
      <w:tr w:rsidR="00800D58" w:rsidRPr="00800D58" w:rsidTr="00800D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0D58" w:rsidRPr="00800D58" w:rsidRDefault="00800D58" w:rsidP="00800D58">
            <w:pPr>
              <w:spacing w:after="0" w:line="240" w:lineRule="auto"/>
              <w:rPr>
                <w:rFonts w:ascii="Verdana" w:eastAsia="Times New Roman" w:hAnsi="Verdana" w:cs="Times New Roman"/>
                <w:color w:val="313131"/>
                <w:sz w:val="21"/>
                <w:szCs w:val="21"/>
                <w:lang w:eastAsia="en-GB"/>
              </w:rPr>
            </w:pPr>
            <w:r w:rsidRPr="00800D58">
              <w:rPr>
                <w:rFonts w:ascii="Verdana" w:eastAsia="Times New Roman" w:hAnsi="Verdana" w:cs="Times New Roman"/>
                <w:color w:val="313131"/>
                <w:sz w:val="21"/>
                <w:szCs w:val="21"/>
                <w:lang w:eastAsia="en-GB"/>
              </w:rPr>
              <w:t>31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0D58" w:rsidRPr="00800D58" w:rsidRDefault="00800D58" w:rsidP="00800D58">
            <w:pPr>
              <w:spacing w:after="0" w:line="240" w:lineRule="auto"/>
              <w:rPr>
                <w:rFonts w:ascii="Verdana" w:eastAsia="Times New Roman" w:hAnsi="Verdana" w:cs="Times New Roman"/>
                <w:color w:val="313131"/>
                <w:sz w:val="21"/>
                <w:szCs w:val="21"/>
                <w:lang w:eastAsia="en-GB"/>
              </w:rPr>
            </w:pPr>
            <w:r w:rsidRPr="00800D58">
              <w:rPr>
                <w:rFonts w:ascii="Verdana" w:eastAsia="Times New Roman" w:hAnsi="Verdana" w:cs="Times New Roman"/>
                <w:b/>
                <w:bCs/>
                <w:color w:val="313131"/>
                <w:sz w:val="21"/>
                <w:szCs w:val="21"/>
                <w:lang w:eastAsia="en-GB"/>
              </w:rPr>
              <w:t xml:space="preserve">public </w:t>
            </w:r>
            <w:proofErr w:type="spellStart"/>
            <w:r w:rsidRPr="00800D58">
              <w:rPr>
                <w:rFonts w:ascii="Verdana" w:eastAsia="Times New Roman" w:hAnsi="Verdana" w:cs="Times New Roman"/>
                <w:b/>
                <w:bCs/>
                <w:color w:val="313131"/>
                <w:sz w:val="21"/>
                <w:szCs w:val="21"/>
                <w:lang w:eastAsia="en-GB"/>
              </w:rPr>
              <w:t>boolean</w:t>
            </w:r>
            <w:proofErr w:type="spellEnd"/>
            <w:r w:rsidRPr="00800D58">
              <w:rPr>
                <w:rFonts w:ascii="Verdana" w:eastAsia="Times New Roman" w:hAnsi="Verdana" w:cs="Times New Roman"/>
                <w:b/>
                <w:bCs/>
                <w:color w:val="313131"/>
                <w:sz w:val="21"/>
                <w:szCs w:val="21"/>
                <w:lang w:eastAsia="en-GB"/>
              </w:rPr>
              <w:t xml:space="preserve"> equals(Object </w:t>
            </w:r>
            <w:proofErr w:type="spellStart"/>
            <w:r w:rsidRPr="00800D58">
              <w:rPr>
                <w:rFonts w:ascii="Verdana" w:eastAsia="Times New Roman" w:hAnsi="Verdana" w:cs="Times New Roman"/>
                <w:b/>
                <w:bCs/>
                <w:color w:val="313131"/>
                <w:sz w:val="21"/>
                <w:szCs w:val="21"/>
                <w:lang w:eastAsia="en-GB"/>
              </w:rPr>
              <w:t>obj</w:t>
            </w:r>
            <w:proofErr w:type="spellEnd"/>
            <w:r w:rsidRPr="00800D58">
              <w:rPr>
                <w:rFonts w:ascii="Verdana" w:eastAsia="Times New Roman" w:hAnsi="Verdana" w:cs="Times New Roman"/>
                <w:b/>
                <w:bCs/>
                <w:color w:val="313131"/>
                <w:sz w:val="21"/>
                <w:szCs w:val="21"/>
                <w:lang w:eastAsia="en-GB"/>
              </w:rPr>
              <w:t>)</w:t>
            </w:r>
          </w:p>
          <w:p w:rsidR="00800D58" w:rsidRPr="00800D58" w:rsidRDefault="00800D58" w:rsidP="00800D58">
            <w:pPr>
              <w:spacing w:after="240" w:line="360" w:lineRule="atLeast"/>
              <w:ind w:left="48" w:right="48"/>
              <w:jc w:val="both"/>
              <w:rPr>
                <w:rFonts w:ascii="Verdana" w:eastAsia="Times New Roman" w:hAnsi="Verdana" w:cs="Times New Roman"/>
                <w:color w:val="000000"/>
                <w:sz w:val="21"/>
                <w:szCs w:val="21"/>
                <w:lang w:eastAsia="en-GB"/>
              </w:rPr>
            </w:pPr>
            <w:r w:rsidRPr="00800D58">
              <w:rPr>
                <w:rFonts w:ascii="Verdana" w:eastAsia="Times New Roman" w:hAnsi="Verdana" w:cs="Times New Roman"/>
                <w:color w:val="000000"/>
                <w:sz w:val="21"/>
                <w:szCs w:val="21"/>
                <w:lang w:eastAsia="en-GB"/>
              </w:rPr>
              <w:t>Tests this abstract pathname for equality with the given object. Returns true if and only if the argument is not null and is an abstract pathname that denotes the same file or directory as this abstract pathname.</w:t>
            </w:r>
          </w:p>
        </w:tc>
      </w:tr>
      <w:tr w:rsidR="00800D58" w:rsidRPr="00800D58" w:rsidTr="00800D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0D58" w:rsidRPr="00800D58" w:rsidRDefault="00800D58" w:rsidP="00800D58">
            <w:pPr>
              <w:spacing w:after="0" w:line="240" w:lineRule="auto"/>
              <w:rPr>
                <w:rFonts w:ascii="Verdana" w:eastAsia="Times New Roman" w:hAnsi="Verdana" w:cs="Times New Roman"/>
                <w:color w:val="313131"/>
                <w:sz w:val="21"/>
                <w:szCs w:val="21"/>
                <w:lang w:eastAsia="en-GB"/>
              </w:rPr>
            </w:pPr>
            <w:r w:rsidRPr="00800D58">
              <w:rPr>
                <w:rFonts w:ascii="Verdana" w:eastAsia="Times New Roman" w:hAnsi="Verdana" w:cs="Times New Roman"/>
                <w:color w:val="313131"/>
                <w:sz w:val="21"/>
                <w:szCs w:val="21"/>
                <w:lang w:eastAsia="en-GB"/>
              </w:rPr>
              <w: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00D58" w:rsidRPr="00800D58" w:rsidRDefault="00800D58" w:rsidP="00800D58">
            <w:pPr>
              <w:spacing w:after="0" w:line="240" w:lineRule="auto"/>
              <w:rPr>
                <w:rFonts w:ascii="Verdana" w:eastAsia="Times New Roman" w:hAnsi="Verdana" w:cs="Times New Roman"/>
                <w:color w:val="313131"/>
                <w:sz w:val="21"/>
                <w:szCs w:val="21"/>
                <w:lang w:eastAsia="en-GB"/>
              </w:rPr>
            </w:pPr>
            <w:r w:rsidRPr="00800D58">
              <w:rPr>
                <w:rFonts w:ascii="Verdana" w:eastAsia="Times New Roman" w:hAnsi="Verdana" w:cs="Times New Roman"/>
                <w:b/>
                <w:bCs/>
                <w:color w:val="313131"/>
                <w:sz w:val="21"/>
                <w:szCs w:val="21"/>
                <w:lang w:eastAsia="en-GB"/>
              </w:rPr>
              <w:t xml:space="preserve">public String </w:t>
            </w:r>
            <w:proofErr w:type="spellStart"/>
            <w:r w:rsidRPr="00800D58">
              <w:rPr>
                <w:rFonts w:ascii="Verdana" w:eastAsia="Times New Roman" w:hAnsi="Verdana" w:cs="Times New Roman"/>
                <w:b/>
                <w:bCs/>
                <w:color w:val="313131"/>
                <w:sz w:val="21"/>
                <w:szCs w:val="21"/>
                <w:lang w:eastAsia="en-GB"/>
              </w:rPr>
              <w:t>toString</w:t>
            </w:r>
            <w:proofErr w:type="spellEnd"/>
            <w:r w:rsidRPr="00800D58">
              <w:rPr>
                <w:rFonts w:ascii="Verdana" w:eastAsia="Times New Roman" w:hAnsi="Verdana" w:cs="Times New Roman"/>
                <w:b/>
                <w:bCs/>
                <w:color w:val="313131"/>
                <w:sz w:val="21"/>
                <w:szCs w:val="21"/>
                <w:lang w:eastAsia="en-GB"/>
              </w:rPr>
              <w:t>()</w:t>
            </w:r>
          </w:p>
          <w:p w:rsidR="00800D58" w:rsidRPr="00800D58" w:rsidRDefault="00800D58" w:rsidP="00800D58">
            <w:pPr>
              <w:spacing w:after="240" w:line="360" w:lineRule="atLeast"/>
              <w:ind w:left="48" w:right="48"/>
              <w:jc w:val="both"/>
              <w:rPr>
                <w:rFonts w:ascii="Verdana" w:eastAsia="Times New Roman" w:hAnsi="Verdana" w:cs="Times New Roman"/>
                <w:color w:val="000000"/>
                <w:sz w:val="21"/>
                <w:szCs w:val="21"/>
                <w:lang w:eastAsia="en-GB"/>
              </w:rPr>
            </w:pPr>
            <w:r w:rsidRPr="00800D58">
              <w:rPr>
                <w:rFonts w:ascii="Verdana" w:eastAsia="Times New Roman" w:hAnsi="Verdana" w:cs="Times New Roman"/>
                <w:color w:val="000000"/>
                <w:sz w:val="21"/>
                <w:szCs w:val="21"/>
                <w:lang w:eastAsia="en-GB"/>
              </w:rPr>
              <w:lastRenderedPageBreak/>
              <w:t xml:space="preserve">Returns the pathname string of this abstract pathname. This is just the string returned by the </w:t>
            </w:r>
            <w:proofErr w:type="spellStart"/>
            <w:proofErr w:type="gramStart"/>
            <w:r w:rsidRPr="00800D58">
              <w:rPr>
                <w:rFonts w:ascii="Verdana" w:eastAsia="Times New Roman" w:hAnsi="Verdana" w:cs="Times New Roman"/>
                <w:color w:val="000000"/>
                <w:sz w:val="21"/>
                <w:szCs w:val="21"/>
                <w:lang w:eastAsia="en-GB"/>
              </w:rPr>
              <w:t>getPath</w:t>
            </w:r>
            <w:proofErr w:type="spellEnd"/>
            <w:r w:rsidRPr="00800D58">
              <w:rPr>
                <w:rFonts w:ascii="Verdana" w:eastAsia="Times New Roman" w:hAnsi="Verdana" w:cs="Times New Roman"/>
                <w:color w:val="000000"/>
                <w:sz w:val="21"/>
                <w:szCs w:val="21"/>
                <w:lang w:eastAsia="en-GB"/>
              </w:rPr>
              <w:t>(</w:t>
            </w:r>
            <w:proofErr w:type="gramEnd"/>
            <w:r w:rsidRPr="00800D58">
              <w:rPr>
                <w:rFonts w:ascii="Verdana" w:eastAsia="Times New Roman" w:hAnsi="Verdana" w:cs="Times New Roman"/>
                <w:color w:val="000000"/>
                <w:sz w:val="21"/>
                <w:szCs w:val="21"/>
                <w:lang w:eastAsia="en-GB"/>
              </w:rPr>
              <w:t>) method.</w:t>
            </w:r>
          </w:p>
        </w:tc>
      </w:tr>
    </w:tbl>
    <w:p w:rsidR="00800D58" w:rsidRPr="00800D58" w:rsidRDefault="00800D58" w:rsidP="00800D58">
      <w:pPr>
        <w:spacing w:before="48" w:after="48" w:line="360" w:lineRule="atLeast"/>
        <w:ind w:right="48"/>
        <w:outlineLvl w:val="1"/>
        <w:rPr>
          <w:ins w:id="7" w:author="Unknown"/>
          <w:rFonts w:ascii="Verdana" w:eastAsia="Times New Roman" w:hAnsi="Verdana" w:cs="Times New Roman"/>
          <w:color w:val="121214"/>
          <w:spacing w:val="-15"/>
          <w:sz w:val="41"/>
          <w:szCs w:val="41"/>
          <w:lang w:eastAsia="en-GB"/>
        </w:rPr>
      </w:pPr>
      <w:ins w:id="8" w:author="Unknown">
        <w:r w:rsidRPr="00800D58">
          <w:rPr>
            <w:rFonts w:ascii="Verdana" w:eastAsia="Times New Roman" w:hAnsi="Verdana" w:cs="Times New Roman"/>
            <w:color w:val="121214"/>
            <w:spacing w:val="-15"/>
            <w:sz w:val="41"/>
            <w:szCs w:val="41"/>
            <w:lang w:eastAsia="en-GB"/>
          </w:rPr>
          <w:lastRenderedPageBreak/>
          <w:t>Example:</w:t>
        </w:r>
      </w:ins>
    </w:p>
    <w:p w:rsidR="00800D58" w:rsidRPr="00800D58" w:rsidRDefault="00800D58" w:rsidP="00800D58">
      <w:pPr>
        <w:spacing w:after="240" w:line="360" w:lineRule="atLeast"/>
        <w:ind w:left="48" w:right="48"/>
        <w:jc w:val="both"/>
        <w:rPr>
          <w:ins w:id="9" w:author="Unknown"/>
          <w:rFonts w:ascii="Verdana" w:eastAsia="Times New Roman" w:hAnsi="Verdana" w:cs="Times New Roman"/>
          <w:color w:val="000000"/>
          <w:sz w:val="24"/>
          <w:szCs w:val="24"/>
          <w:lang w:eastAsia="en-GB"/>
        </w:rPr>
      </w:pPr>
      <w:ins w:id="10" w:author="Unknown">
        <w:r w:rsidRPr="00800D58">
          <w:rPr>
            <w:rFonts w:ascii="Verdana" w:eastAsia="Times New Roman" w:hAnsi="Verdana" w:cs="Times New Roman"/>
            <w:color w:val="000000"/>
            <w:sz w:val="24"/>
            <w:szCs w:val="24"/>
            <w:lang w:eastAsia="en-GB"/>
          </w:rPr>
          <w:t>Following is the example to demonstrate File object:</w:t>
        </w:r>
      </w:ins>
    </w:p>
    <w:p w:rsidR="00800D58" w:rsidRPr="00800D58" w:rsidRDefault="00800D58" w:rsidP="00800D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 w:author="Unknown"/>
          <w:rFonts w:ascii="Consolas" w:eastAsia="Times New Roman" w:hAnsi="Consolas" w:cs="Consolas"/>
          <w:color w:val="313131"/>
          <w:sz w:val="18"/>
          <w:szCs w:val="18"/>
          <w:lang w:eastAsia="en-GB"/>
        </w:rPr>
      </w:pPr>
      <w:proofErr w:type="gramStart"/>
      <w:ins w:id="12" w:author="Unknown">
        <w:r w:rsidRPr="00800D58">
          <w:rPr>
            <w:rFonts w:ascii="Consolas" w:eastAsia="Times New Roman" w:hAnsi="Consolas" w:cs="Consolas"/>
            <w:color w:val="000088"/>
            <w:sz w:val="18"/>
            <w:szCs w:val="18"/>
            <w:lang w:eastAsia="en-GB"/>
          </w:rPr>
          <w:t>package</w:t>
        </w:r>
        <w:proofErr w:type="gramEnd"/>
        <w:r w:rsidRPr="00800D58">
          <w:rPr>
            <w:rFonts w:ascii="Consolas" w:eastAsia="Times New Roman" w:hAnsi="Consolas" w:cs="Consolas"/>
            <w:color w:val="313131"/>
            <w:sz w:val="18"/>
            <w:szCs w:val="18"/>
            <w:lang w:eastAsia="en-GB"/>
          </w:rPr>
          <w:t xml:space="preserve"> </w:t>
        </w:r>
        <w:proofErr w:type="spellStart"/>
        <w:r w:rsidRPr="00800D58">
          <w:rPr>
            <w:rFonts w:ascii="Consolas" w:eastAsia="Times New Roman" w:hAnsi="Consolas" w:cs="Consolas"/>
            <w:color w:val="313131"/>
            <w:sz w:val="18"/>
            <w:szCs w:val="18"/>
            <w:lang w:eastAsia="en-GB"/>
          </w:rPr>
          <w:t>com</w:t>
        </w:r>
        <w:r w:rsidRPr="00800D58">
          <w:rPr>
            <w:rFonts w:ascii="Consolas" w:eastAsia="Times New Roman" w:hAnsi="Consolas" w:cs="Consolas"/>
            <w:color w:val="666600"/>
            <w:sz w:val="18"/>
            <w:szCs w:val="18"/>
            <w:lang w:eastAsia="en-GB"/>
          </w:rPr>
          <w:t>.</w:t>
        </w:r>
        <w:r w:rsidRPr="00800D58">
          <w:rPr>
            <w:rFonts w:ascii="Consolas" w:eastAsia="Times New Roman" w:hAnsi="Consolas" w:cs="Consolas"/>
            <w:color w:val="313131"/>
            <w:sz w:val="18"/>
            <w:szCs w:val="18"/>
            <w:lang w:eastAsia="en-GB"/>
          </w:rPr>
          <w:t>tutorialspoint</w:t>
        </w:r>
        <w:proofErr w:type="spellEnd"/>
        <w:r w:rsidRPr="00800D58">
          <w:rPr>
            <w:rFonts w:ascii="Consolas" w:eastAsia="Times New Roman" w:hAnsi="Consolas" w:cs="Consolas"/>
            <w:color w:val="666600"/>
            <w:sz w:val="18"/>
            <w:szCs w:val="18"/>
            <w:lang w:eastAsia="en-GB"/>
          </w:rPr>
          <w:t>;</w:t>
        </w:r>
      </w:ins>
    </w:p>
    <w:p w:rsidR="00800D58" w:rsidRPr="00800D58" w:rsidRDefault="00800D58" w:rsidP="00800D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 w:author="Unknown"/>
          <w:rFonts w:ascii="Consolas" w:eastAsia="Times New Roman" w:hAnsi="Consolas" w:cs="Consolas"/>
          <w:color w:val="313131"/>
          <w:sz w:val="18"/>
          <w:szCs w:val="18"/>
          <w:lang w:eastAsia="en-GB"/>
        </w:rPr>
      </w:pPr>
    </w:p>
    <w:p w:rsidR="00800D58" w:rsidRPr="00800D58" w:rsidRDefault="00800D58" w:rsidP="00800D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 w:author="Unknown"/>
          <w:rFonts w:ascii="Consolas" w:eastAsia="Times New Roman" w:hAnsi="Consolas" w:cs="Consolas"/>
          <w:color w:val="313131"/>
          <w:sz w:val="18"/>
          <w:szCs w:val="18"/>
          <w:lang w:eastAsia="en-GB"/>
        </w:rPr>
      </w:pPr>
      <w:proofErr w:type="gramStart"/>
      <w:ins w:id="15" w:author="Unknown">
        <w:r w:rsidRPr="00800D58">
          <w:rPr>
            <w:rFonts w:ascii="Consolas" w:eastAsia="Times New Roman" w:hAnsi="Consolas" w:cs="Consolas"/>
            <w:color w:val="000088"/>
            <w:sz w:val="18"/>
            <w:szCs w:val="18"/>
            <w:lang w:eastAsia="en-GB"/>
          </w:rPr>
          <w:t>import</w:t>
        </w:r>
        <w:proofErr w:type="gramEnd"/>
        <w:r w:rsidRPr="00800D58">
          <w:rPr>
            <w:rFonts w:ascii="Consolas" w:eastAsia="Times New Roman" w:hAnsi="Consolas" w:cs="Consolas"/>
            <w:color w:val="313131"/>
            <w:sz w:val="18"/>
            <w:szCs w:val="18"/>
            <w:lang w:eastAsia="en-GB"/>
          </w:rPr>
          <w:t xml:space="preserve"> </w:t>
        </w:r>
        <w:proofErr w:type="spellStart"/>
        <w:r w:rsidRPr="00800D58">
          <w:rPr>
            <w:rFonts w:ascii="Consolas" w:eastAsia="Times New Roman" w:hAnsi="Consolas" w:cs="Consolas"/>
            <w:color w:val="313131"/>
            <w:sz w:val="18"/>
            <w:szCs w:val="18"/>
            <w:lang w:eastAsia="en-GB"/>
          </w:rPr>
          <w:t>java</w:t>
        </w:r>
        <w:r w:rsidRPr="00800D58">
          <w:rPr>
            <w:rFonts w:ascii="Consolas" w:eastAsia="Times New Roman" w:hAnsi="Consolas" w:cs="Consolas"/>
            <w:color w:val="666600"/>
            <w:sz w:val="18"/>
            <w:szCs w:val="18"/>
            <w:lang w:eastAsia="en-GB"/>
          </w:rPr>
          <w:t>.</w:t>
        </w:r>
        <w:r w:rsidRPr="00800D58">
          <w:rPr>
            <w:rFonts w:ascii="Consolas" w:eastAsia="Times New Roman" w:hAnsi="Consolas" w:cs="Consolas"/>
            <w:color w:val="313131"/>
            <w:sz w:val="18"/>
            <w:szCs w:val="18"/>
            <w:lang w:eastAsia="en-GB"/>
          </w:rPr>
          <w:t>io</w:t>
        </w:r>
        <w:r w:rsidRPr="00800D58">
          <w:rPr>
            <w:rFonts w:ascii="Consolas" w:eastAsia="Times New Roman" w:hAnsi="Consolas" w:cs="Consolas"/>
            <w:color w:val="666600"/>
            <w:sz w:val="18"/>
            <w:szCs w:val="18"/>
            <w:lang w:eastAsia="en-GB"/>
          </w:rPr>
          <w:t>.</w:t>
        </w:r>
        <w:r w:rsidRPr="00800D58">
          <w:rPr>
            <w:rFonts w:ascii="Consolas" w:eastAsia="Times New Roman" w:hAnsi="Consolas" w:cs="Consolas"/>
            <w:color w:val="7F0055"/>
            <w:sz w:val="18"/>
            <w:szCs w:val="18"/>
            <w:lang w:eastAsia="en-GB"/>
          </w:rPr>
          <w:t>File</w:t>
        </w:r>
        <w:proofErr w:type="spellEnd"/>
        <w:r w:rsidRPr="00800D58">
          <w:rPr>
            <w:rFonts w:ascii="Consolas" w:eastAsia="Times New Roman" w:hAnsi="Consolas" w:cs="Consolas"/>
            <w:color w:val="666600"/>
            <w:sz w:val="18"/>
            <w:szCs w:val="18"/>
            <w:lang w:eastAsia="en-GB"/>
          </w:rPr>
          <w:t>;</w:t>
        </w:r>
      </w:ins>
    </w:p>
    <w:p w:rsidR="00800D58" w:rsidRPr="00800D58" w:rsidRDefault="00800D58" w:rsidP="00800D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 w:author="Unknown"/>
          <w:rFonts w:ascii="Consolas" w:eastAsia="Times New Roman" w:hAnsi="Consolas" w:cs="Consolas"/>
          <w:color w:val="313131"/>
          <w:sz w:val="18"/>
          <w:szCs w:val="18"/>
          <w:lang w:eastAsia="en-GB"/>
        </w:rPr>
      </w:pPr>
    </w:p>
    <w:p w:rsidR="00800D58" w:rsidRPr="00800D58" w:rsidRDefault="00800D58" w:rsidP="00800D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 w:author="Unknown"/>
          <w:rFonts w:ascii="Consolas" w:eastAsia="Times New Roman" w:hAnsi="Consolas" w:cs="Consolas"/>
          <w:color w:val="313131"/>
          <w:sz w:val="18"/>
          <w:szCs w:val="18"/>
          <w:lang w:eastAsia="en-GB"/>
        </w:rPr>
      </w:pPr>
      <w:proofErr w:type="gramStart"/>
      <w:ins w:id="18" w:author="Unknown">
        <w:r w:rsidRPr="00800D58">
          <w:rPr>
            <w:rFonts w:ascii="Consolas" w:eastAsia="Times New Roman" w:hAnsi="Consolas" w:cs="Consolas"/>
            <w:color w:val="000088"/>
            <w:sz w:val="18"/>
            <w:szCs w:val="18"/>
            <w:lang w:eastAsia="en-GB"/>
          </w:rPr>
          <w:t>public</w:t>
        </w:r>
        <w:proofErr w:type="gramEnd"/>
        <w:r w:rsidRPr="00800D58">
          <w:rPr>
            <w:rFonts w:ascii="Consolas" w:eastAsia="Times New Roman" w:hAnsi="Consolas" w:cs="Consolas"/>
            <w:color w:val="313131"/>
            <w:sz w:val="18"/>
            <w:szCs w:val="18"/>
            <w:lang w:eastAsia="en-GB"/>
          </w:rPr>
          <w:t xml:space="preserve"> </w:t>
        </w:r>
        <w:r w:rsidRPr="00800D58">
          <w:rPr>
            <w:rFonts w:ascii="Consolas" w:eastAsia="Times New Roman" w:hAnsi="Consolas" w:cs="Consolas"/>
            <w:color w:val="000088"/>
            <w:sz w:val="18"/>
            <w:szCs w:val="18"/>
            <w:lang w:eastAsia="en-GB"/>
          </w:rPr>
          <w:t>class</w:t>
        </w:r>
        <w:r w:rsidRPr="00800D58">
          <w:rPr>
            <w:rFonts w:ascii="Consolas" w:eastAsia="Times New Roman" w:hAnsi="Consolas" w:cs="Consolas"/>
            <w:color w:val="313131"/>
            <w:sz w:val="18"/>
            <w:szCs w:val="18"/>
            <w:lang w:eastAsia="en-GB"/>
          </w:rPr>
          <w:t xml:space="preserve"> </w:t>
        </w:r>
        <w:proofErr w:type="spellStart"/>
        <w:r w:rsidRPr="00800D58">
          <w:rPr>
            <w:rFonts w:ascii="Consolas" w:eastAsia="Times New Roman" w:hAnsi="Consolas" w:cs="Consolas"/>
            <w:color w:val="7F0055"/>
            <w:sz w:val="18"/>
            <w:szCs w:val="18"/>
            <w:lang w:eastAsia="en-GB"/>
          </w:rPr>
          <w:t>FileDemo</w:t>
        </w:r>
        <w:proofErr w:type="spellEnd"/>
        <w:r w:rsidRPr="00800D58">
          <w:rPr>
            <w:rFonts w:ascii="Consolas" w:eastAsia="Times New Roman" w:hAnsi="Consolas" w:cs="Consolas"/>
            <w:color w:val="313131"/>
            <w:sz w:val="18"/>
            <w:szCs w:val="18"/>
            <w:lang w:eastAsia="en-GB"/>
          </w:rPr>
          <w:t xml:space="preserve"> </w:t>
        </w:r>
        <w:r w:rsidRPr="00800D58">
          <w:rPr>
            <w:rFonts w:ascii="Consolas" w:eastAsia="Times New Roman" w:hAnsi="Consolas" w:cs="Consolas"/>
            <w:color w:val="666600"/>
            <w:sz w:val="18"/>
            <w:szCs w:val="18"/>
            <w:lang w:eastAsia="en-GB"/>
          </w:rPr>
          <w:t>{</w:t>
        </w:r>
      </w:ins>
    </w:p>
    <w:p w:rsidR="00800D58" w:rsidRPr="00800D58" w:rsidRDefault="00800D58" w:rsidP="00800D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9" w:author="Unknown"/>
          <w:rFonts w:ascii="Consolas" w:eastAsia="Times New Roman" w:hAnsi="Consolas" w:cs="Consolas"/>
          <w:color w:val="313131"/>
          <w:sz w:val="18"/>
          <w:szCs w:val="18"/>
          <w:lang w:eastAsia="en-GB"/>
        </w:rPr>
      </w:pPr>
      <w:ins w:id="20" w:author="Unknown">
        <w:r w:rsidRPr="00800D58">
          <w:rPr>
            <w:rFonts w:ascii="Consolas" w:eastAsia="Times New Roman" w:hAnsi="Consolas" w:cs="Consolas"/>
            <w:color w:val="313131"/>
            <w:sz w:val="18"/>
            <w:szCs w:val="18"/>
            <w:lang w:eastAsia="en-GB"/>
          </w:rPr>
          <w:t xml:space="preserve">   </w:t>
        </w:r>
        <w:proofErr w:type="gramStart"/>
        <w:r w:rsidRPr="00800D58">
          <w:rPr>
            <w:rFonts w:ascii="Consolas" w:eastAsia="Times New Roman" w:hAnsi="Consolas" w:cs="Consolas"/>
            <w:color w:val="000088"/>
            <w:sz w:val="18"/>
            <w:szCs w:val="18"/>
            <w:lang w:eastAsia="en-GB"/>
          </w:rPr>
          <w:t>public</w:t>
        </w:r>
        <w:proofErr w:type="gramEnd"/>
        <w:r w:rsidRPr="00800D58">
          <w:rPr>
            <w:rFonts w:ascii="Consolas" w:eastAsia="Times New Roman" w:hAnsi="Consolas" w:cs="Consolas"/>
            <w:color w:val="313131"/>
            <w:sz w:val="18"/>
            <w:szCs w:val="18"/>
            <w:lang w:eastAsia="en-GB"/>
          </w:rPr>
          <w:t xml:space="preserve"> </w:t>
        </w:r>
        <w:r w:rsidRPr="00800D58">
          <w:rPr>
            <w:rFonts w:ascii="Consolas" w:eastAsia="Times New Roman" w:hAnsi="Consolas" w:cs="Consolas"/>
            <w:color w:val="000088"/>
            <w:sz w:val="18"/>
            <w:szCs w:val="18"/>
            <w:lang w:eastAsia="en-GB"/>
          </w:rPr>
          <w:t>static</w:t>
        </w:r>
        <w:r w:rsidRPr="00800D58">
          <w:rPr>
            <w:rFonts w:ascii="Consolas" w:eastAsia="Times New Roman" w:hAnsi="Consolas" w:cs="Consolas"/>
            <w:color w:val="313131"/>
            <w:sz w:val="18"/>
            <w:szCs w:val="18"/>
            <w:lang w:eastAsia="en-GB"/>
          </w:rPr>
          <w:t xml:space="preserve"> </w:t>
        </w:r>
        <w:r w:rsidRPr="00800D58">
          <w:rPr>
            <w:rFonts w:ascii="Consolas" w:eastAsia="Times New Roman" w:hAnsi="Consolas" w:cs="Consolas"/>
            <w:color w:val="000088"/>
            <w:sz w:val="18"/>
            <w:szCs w:val="18"/>
            <w:lang w:eastAsia="en-GB"/>
          </w:rPr>
          <w:t>void</w:t>
        </w:r>
        <w:r w:rsidRPr="00800D58">
          <w:rPr>
            <w:rFonts w:ascii="Consolas" w:eastAsia="Times New Roman" w:hAnsi="Consolas" w:cs="Consolas"/>
            <w:color w:val="313131"/>
            <w:sz w:val="18"/>
            <w:szCs w:val="18"/>
            <w:lang w:eastAsia="en-GB"/>
          </w:rPr>
          <w:t xml:space="preserve"> main</w:t>
        </w:r>
        <w:r w:rsidRPr="00800D58">
          <w:rPr>
            <w:rFonts w:ascii="Consolas" w:eastAsia="Times New Roman" w:hAnsi="Consolas" w:cs="Consolas"/>
            <w:color w:val="666600"/>
            <w:sz w:val="18"/>
            <w:szCs w:val="18"/>
            <w:lang w:eastAsia="en-GB"/>
          </w:rPr>
          <w:t>(</w:t>
        </w:r>
        <w:r w:rsidRPr="00800D58">
          <w:rPr>
            <w:rFonts w:ascii="Consolas" w:eastAsia="Times New Roman" w:hAnsi="Consolas" w:cs="Consolas"/>
            <w:color w:val="7F0055"/>
            <w:sz w:val="18"/>
            <w:szCs w:val="18"/>
            <w:lang w:eastAsia="en-GB"/>
          </w:rPr>
          <w:t>String</w:t>
        </w:r>
        <w:r w:rsidRPr="00800D58">
          <w:rPr>
            <w:rFonts w:ascii="Consolas" w:eastAsia="Times New Roman" w:hAnsi="Consolas" w:cs="Consolas"/>
            <w:color w:val="666600"/>
            <w:sz w:val="18"/>
            <w:szCs w:val="18"/>
            <w:lang w:eastAsia="en-GB"/>
          </w:rPr>
          <w:t>[]</w:t>
        </w:r>
        <w:r w:rsidRPr="00800D58">
          <w:rPr>
            <w:rFonts w:ascii="Consolas" w:eastAsia="Times New Roman" w:hAnsi="Consolas" w:cs="Consolas"/>
            <w:color w:val="313131"/>
            <w:sz w:val="18"/>
            <w:szCs w:val="18"/>
            <w:lang w:eastAsia="en-GB"/>
          </w:rPr>
          <w:t xml:space="preserve"> </w:t>
        </w:r>
        <w:proofErr w:type="spellStart"/>
        <w:r w:rsidRPr="00800D58">
          <w:rPr>
            <w:rFonts w:ascii="Consolas" w:eastAsia="Times New Roman" w:hAnsi="Consolas" w:cs="Consolas"/>
            <w:color w:val="313131"/>
            <w:sz w:val="18"/>
            <w:szCs w:val="18"/>
            <w:lang w:eastAsia="en-GB"/>
          </w:rPr>
          <w:t>args</w:t>
        </w:r>
        <w:proofErr w:type="spellEnd"/>
        <w:r w:rsidRPr="00800D58">
          <w:rPr>
            <w:rFonts w:ascii="Consolas" w:eastAsia="Times New Roman" w:hAnsi="Consolas" w:cs="Consolas"/>
            <w:color w:val="666600"/>
            <w:sz w:val="18"/>
            <w:szCs w:val="18"/>
            <w:lang w:eastAsia="en-GB"/>
          </w:rPr>
          <w:t>)</w:t>
        </w:r>
        <w:r w:rsidRPr="00800D58">
          <w:rPr>
            <w:rFonts w:ascii="Consolas" w:eastAsia="Times New Roman" w:hAnsi="Consolas" w:cs="Consolas"/>
            <w:color w:val="313131"/>
            <w:sz w:val="18"/>
            <w:szCs w:val="18"/>
            <w:lang w:eastAsia="en-GB"/>
          </w:rPr>
          <w:t xml:space="preserve"> </w:t>
        </w:r>
        <w:r w:rsidRPr="00800D58">
          <w:rPr>
            <w:rFonts w:ascii="Consolas" w:eastAsia="Times New Roman" w:hAnsi="Consolas" w:cs="Consolas"/>
            <w:color w:val="666600"/>
            <w:sz w:val="18"/>
            <w:szCs w:val="18"/>
            <w:lang w:eastAsia="en-GB"/>
          </w:rPr>
          <w:t>{</w:t>
        </w:r>
      </w:ins>
    </w:p>
    <w:p w:rsidR="00800D58" w:rsidRPr="00800D58" w:rsidRDefault="00800D58" w:rsidP="00800D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1" w:author="Unknown"/>
          <w:rFonts w:ascii="Consolas" w:eastAsia="Times New Roman" w:hAnsi="Consolas" w:cs="Consolas"/>
          <w:color w:val="313131"/>
          <w:sz w:val="18"/>
          <w:szCs w:val="18"/>
          <w:lang w:eastAsia="en-GB"/>
        </w:rPr>
      </w:pPr>
      <w:ins w:id="22" w:author="Unknown">
        <w:r w:rsidRPr="00800D58">
          <w:rPr>
            <w:rFonts w:ascii="Consolas" w:eastAsia="Times New Roman" w:hAnsi="Consolas" w:cs="Consolas"/>
            <w:color w:val="313131"/>
            <w:sz w:val="18"/>
            <w:szCs w:val="18"/>
            <w:lang w:eastAsia="en-GB"/>
          </w:rPr>
          <w:t xml:space="preserve">      </w:t>
        </w:r>
      </w:ins>
    </w:p>
    <w:p w:rsidR="00800D58" w:rsidRPr="00800D58" w:rsidRDefault="00800D58" w:rsidP="00800D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3" w:author="Unknown"/>
          <w:rFonts w:ascii="Consolas" w:eastAsia="Times New Roman" w:hAnsi="Consolas" w:cs="Consolas"/>
          <w:color w:val="313131"/>
          <w:sz w:val="18"/>
          <w:szCs w:val="18"/>
          <w:lang w:eastAsia="en-GB"/>
        </w:rPr>
      </w:pPr>
      <w:ins w:id="24" w:author="Unknown">
        <w:r w:rsidRPr="00800D58">
          <w:rPr>
            <w:rFonts w:ascii="Consolas" w:eastAsia="Times New Roman" w:hAnsi="Consolas" w:cs="Consolas"/>
            <w:color w:val="313131"/>
            <w:sz w:val="18"/>
            <w:szCs w:val="18"/>
            <w:lang w:eastAsia="en-GB"/>
          </w:rPr>
          <w:t xml:space="preserve">      </w:t>
        </w:r>
        <w:r w:rsidRPr="00800D58">
          <w:rPr>
            <w:rFonts w:ascii="Consolas" w:eastAsia="Times New Roman" w:hAnsi="Consolas" w:cs="Consolas"/>
            <w:color w:val="7F0055"/>
            <w:sz w:val="18"/>
            <w:szCs w:val="18"/>
            <w:lang w:eastAsia="en-GB"/>
          </w:rPr>
          <w:t>File</w:t>
        </w:r>
        <w:r w:rsidRPr="00800D58">
          <w:rPr>
            <w:rFonts w:ascii="Consolas" w:eastAsia="Times New Roman" w:hAnsi="Consolas" w:cs="Consolas"/>
            <w:color w:val="313131"/>
            <w:sz w:val="18"/>
            <w:szCs w:val="18"/>
            <w:lang w:eastAsia="en-GB"/>
          </w:rPr>
          <w:t xml:space="preserve"> f </w:t>
        </w:r>
        <w:r w:rsidRPr="00800D58">
          <w:rPr>
            <w:rFonts w:ascii="Consolas" w:eastAsia="Times New Roman" w:hAnsi="Consolas" w:cs="Consolas"/>
            <w:color w:val="666600"/>
            <w:sz w:val="18"/>
            <w:szCs w:val="18"/>
            <w:lang w:eastAsia="en-GB"/>
          </w:rPr>
          <w:t>=</w:t>
        </w:r>
        <w:r w:rsidRPr="00800D58">
          <w:rPr>
            <w:rFonts w:ascii="Consolas" w:eastAsia="Times New Roman" w:hAnsi="Consolas" w:cs="Consolas"/>
            <w:color w:val="313131"/>
            <w:sz w:val="18"/>
            <w:szCs w:val="18"/>
            <w:lang w:eastAsia="en-GB"/>
          </w:rPr>
          <w:t xml:space="preserve"> </w:t>
        </w:r>
        <w:r w:rsidRPr="00800D58">
          <w:rPr>
            <w:rFonts w:ascii="Consolas" w:eastAsia="Times New Roman" w:hAnsi="Consolas" w:cs="Consolas"/>
            <w:color w:val="000088"/>
            <w:sz w:val="18"/>
            <w:szCs w:val="18"/>
            <w:lang w:eastAsia="en-GB"/>
          </w:rPr>
          <w:t>null</w:t>
        </w:r>
        <w:r w:rsidRPr="00800D58">
          <w:rPr>
            <w:rFonts w:ascii="Consolas" w:eastAsia="Times New Roman" w:hAnsi="Consolas" w:cs="Consolas"/>
            <w:color w:val="666600"/>
            <w:sz w:val="18"/>
            <w:szCs w:val="18"/>
            <w:lang w:eastAsia="en-GB"/>
          </w:rPr>
          <w:t>;</w:t>
        </w:r>
      </w:ins>
    </w:p>
    <w:p w:rsidR="00800D58" w:rsidRPr="00800D58" w:rsidRDefault="00800D58" w:rsidP="00800D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5" w:author="Unknown"/>
          <w:rFonts w:ascii="Consolas" w:eastAsia="Times New Roman" w:hAnsi="Consolas" w:cs="Consolas"/>
          <w:color w:val="313131"/>
          <w:sz w:val="18"/>
          <w:szCs w:val="18"/>
          <w:lang w:eastAsia="en-GB"/>
        </w:rPr>
      </w:pPr>
      <w:ins w:id="26" w:author="Unknown">
        <w:r w:rsidRPr="00800D58">
          <w:rPr>
            <w:rFonts w:ascii="Consolas" w:eastAsia="Times New Roman" w:hAnsi="Consolas" w:cs="Consolas"/>
            <w:color w:val="313131"/>
            <w:sz w:val="18"/>
            <w:szCs w:val="18"/>
            <w:lang w:eastAsia="en-GB"/>
          </w:rPr>
          <w:t xml:space="preserve">      </w:t>
        </w:r>
        <w:proofErr w:type="gramStart"/>
        <w:r w:rsidRPr="00800D58">
          <w:rPr>
            <w:rFonts w:ascii="Consolas" w:eastAsia="Times New Roman" w:hAnsi="Consolas" w:cs="Consolas"/>
            <w:color w:val="7F0055"/>
            <w:sz w:val="18"/>
            <w:szCs w:val="18"/>
            <w:lang w:eastAsia="en-GB"/>
          </w:rPr>
          <w:t>String</w:t>
        </w:r>
        <w:r w:rsidRPr="00800D58">
          <w:rPr>
            <w:rFonts w:ascii="Consolas" w:eastAsia="Times New Roman" w:hAnsi="Consolas" w:cs="Consolas"/>
            <w:color w:val="666600"/>
            <w:sz w:val="18"/>
            <w:szCs w:val="18"/>
            <w:lang w:eastAsia="en-GB"/>
          </w:rPr>
          <w:t>[</w:t>
        </w:r>
        <w:proofErr w:type="gramEnd"/>
        <w:r w:rsidRPr="00800D58">
          <w:rPr>
            <w:rFonts w:ascii="Consolas" w:eastAsia="Times New Roman" w:hAnsi="Consolas" w:cs="Consolas"/>
            <w:color w:val="666600"/>
            <w:sz w:val="18"/>
            <w:szCs w:val="18"/>
            <w:lang w:eastAsia="en-GB"/>
          </w:rPr>
          <w:t>]</w:t>
        </w:r>
        <w:r w:rsidRPr="00800D58">
          <w:rPr>
            <w:rFonts w:ascii="Consolas" w:eastAsia="Times New Roman" w:hAnsi="Consolas" w:cs="Consolas"/>
            <w:color w:val="313131"/>
            <w:sz w:val="18"/>
            <w:szCs w:val="18"/>
            <w:lang w:eastAsia="en-GB"/>
          </w:rPr>
          <w:t xml:space="preserve"> </w:t>
        </w:r>
        <w:proofErr w:type="spellStart"/>
        <w:r w:rsidRPr="00800D58">
          <w:rPr>
            <w:rFonts w:ascii="Consolas" w:eastAsia="Times New Roman" w:hAnsi="Consolas" w:cs="Consolas"/>
            <w:color w:val="313131"/>
            <w:sz w:val="18"/>
            <w:szCs w:val="18"/>
            <w:lang w:eastAsia="en-GB"/>
          </w:rPr>
          <w:t>strs</w:t>
        </w:r>
        <w:proofErr w:type="spellEnd"/>
        <w:r w:rsidRPr="00800D58">
          <w:rPr>
            <w:rFonts w:ascii="Consolas" w:eastAsia="Times New Roman" w:hAnsi="Consolas" w:cs="Consolas"/>
            <w:color w:val="313131"/>
            <w:sz w:val="18"/>
            <w:szCs w:val="18"/>
            <w:lang w:eastAsia="en-GB"/>
          </w:rPr>
          <w:t xml:space="preserve"> </w:t>
        </w:r>
        <w:r w:rsidRPr="00800D58">
          <w:rPr>
            <w:rFonts w:ascii="Consolas" w:eastAsia="Times New Roman" w:hAnsi="Consolas" w:cs="Consolas"/>
            <w:color w:val="666600"/>
            <w:sz w:val="18"/>
            <w:szCs w:val="18"/>
            <w:lang w:eastAsia="en-GB"/>
          </w:rPr>
          <w:t>=</w:t>
        </w:r>
        <w:r w:rsidRPr="00800D58">
          <w:rPr>
            <w:rFonts w:ascii="Consolas" w:eastAsia="Times New Roman" w:hAnsi="Consolas" w:cs="Consolas"/>
            <w:color w:val="313131"/>
            <w:sz w:val="18"/>
            <w:szCs w:val="18"/>
            <w:lang w:eastAsia="en-GB"/>
          </w:rPr>
          <w:t xml:space="preserve"> </w:t>
        </w:r>
        <w:r w:rsidRPr="00800D58">
          <w:rPr>
            <w:rFonts w:ascii="Consolas" w:eastAsia="Times New Roman" w:hAnsi="Consolas" w:cs="Consolas"/>
            <w:color w:val="666600"/>
            <w:sz w:val="18"/>
            <w:szCs w:val="18"/>
            <w:lang w:eastAsia="en-GB"/>
          </w:rPr>
          <w:t>{</w:t>
        </w:r>
        <w:r w:rsidRPr="00800D58">
          <w:rPr>
            <w:rFonts w:ascii="Consolas" w:eastAsia="Times New Roman" w:hAnsi="Consolas" w:cs="Consolas"/>
            <w:color w:val="008800"/>
            <w:sz w:val="18"/>
            <w:szCs w:val="18"/>
            <w:lang w:eastAsia="en-GB"/>
          </w:rPr>
          <w:t>"test1.txt"</w:t>
        </w:r>
        <w:r w:rsidRPr="00800D58">
          <w:rPr>
            <w:rFonts w:ascii="Consolas" w:eastAsia="Times New Roman" w:hAnsi="Consolas" w:cs="Consolas"/>
            <w:color w:val="666600"/>
            <w:sz w:val="18"/>
            <w:szCs w:val="18"/>
            <w:lang w:eastAsia="en-GB"/>
          </w:rPr>
          <w:t>,</w:t>
        </w:r>
        <w:r w:rsidRPr="00800D58">
          <w:rPr>
            <w:rFonts w:ascii="Consolas" w:eastAsia="Times New Roman" w:hAnsi="Consolas" w:cs="Consolas"/>
            <w:color w:val="313131"/>
            <w:sz w:val="18"/>
            <w:szCs w:val="18"/>
            <w:lang w:eastAsia="en-GB"/>
          </w:rPr>
          <w:t xml:space="preserve"> </w:t>
        </w:r>
        <w:r w:rsidRPr="00800D58">
          <w:rPr>
            <w:rFonts w:ascii="Consolas" w:eastAsia="Times New Roman" w:hAnsi="Consolas" w:cs="Consolas"/>
            <w:color w:val="008800"/>
            <w:sz w:val="18"/>
            <w:szCs w:val="18"/>
            <w:lang w:eastAsia="en-GB"/>
          </w:rPr>
          <w:t>"test2.txt"</w:t>
        </w:r>
        <w:r w:rsidRPr="00800D58">
          <w:rPr>
            <w:rFonts w:ascii="Consolas" w:eastAsia="Times New Roman" w:hAnsi="Consolas" w:cs="Consolas"/>
            <w:color w:val="666600"/>
            <w:sz w:val="18"/>
            <w:szCs w:val="18"/>
            <w:lang w:eastAsia="en-GB"/>
          </w:rPr>
          <w:t>};</w:t>
        </w:r>
      </w:ins>
    </w:p>
    <w:p w:rsidR="00800D58" w:rsidRPr="00800D58" w:rsidRDefault="00800D58" w:rsidP="00800D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7" w:author="Unknown"/>
          <w:rFonts w:ascii="Consolas" w:eastAsia="Times New Roman" w:hAnsi="Consolas" w:cs="Consolas"/>
          <w:color w:val="313131"/>
          <w:sz w:val="18"/>
          <w:szCs w:val="18"/>
          <w:lang w:eastAsia="en-GB"/>
        </w:rPr>
      </w:pPr>
      <w:ins w:id="28" w:author="Unknown">
        <w:r w:rsidRPr="00800D58">
          <w:rPr>
            <w:rFonts w:ascii="Consolas" w:eastAsia="Times New Roman" w:hAnsi="Consolas" w:cs="Consolas"/>
            <w:color w:val="313131"/>
            <w:sz w:val="18"/>
            <w:szCs w:val="18"/>
            <w:lang w:eastAsia="en-GB"/>
          </w:rPr>
          <w:t xml:space="preserve">      </w:t>
        </w:r>
        <w:proofErr w:type="gramStart"/>
        <w:r w:rsidRPr="00800D58">
          <w:rPr>
            <w:rFonts w:ascii="Consolas" w:eastAsia="Times New Roman" w:hAnsi="Consolas" w:cs="Consolas"/>
            <w:color w:val="000088"/>
            <w:sz w:val="18"/>
            <w:szCs w:val="18"/>
            <w:lang w:eastAsia="en-GB"/>
          </w:rPr>
          <w:t>try</w:t>
        </w:r>
        <w:r w:rsidRPr="00800D58">
          <w:rPr>
            <w:rFonts w:ascii="Consolas" w:eastAsia="Times New Roman" w:hAnsi="Consolas" w:cs="Consolas"/>
            <w:color w:val="666600"/>
            <w:sz w:val="18"/>
            <w:szCs w:val="18"/>
            <w:lang w:eastAsia="en-GB"/>
          </w:rPr>
          <w:t>{</w:t>
        </w:r>
        <w:proofErr w:type="gramEnd"/>
      </w:ins>
    </w:p>
    <w:p w:rsidR="00800D58" w:rsidRPr="00800D58" w:rsidRDefault="00800D58" w:rsidP="00800D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9" w:author="Unknown"/>
          <w:rFonts w:ascii="Consolas" w:eastAsia="Times New Roman" w:hAnsi="Consolas" w:cs="Consolas"/>
          <w:color w:val="313131"/>
          <w:sz w:val="18"/>
          <w:szCs w:val="18"/>
          <w:lang w:eastAsia="en-GB"/>
        </w:rPr>
      </w:pPr>
      <w:ins w:id="30" w:author="Unknown">
        <w:r w:rsidRPr="00800D58">
          <w:rPr>
            <w:rFonts w:ascii="Consolas" w:eastAsia="Times New Roman" w:hAnsi="Consolas" w:cs="Consolas"/>
            <w:color w:val="313131"/>
            <w:sz w:val="18"/>
            <w:szCs w:val="18"/>
            <w:lang w:eastAsia="en-GB"/>
          </w:rPr>
          <w:t xml:space="preserve">         </w:t>
        </w:r>
        <w:r w:rsidRPr="00800D58">
          <w:rPr>
            <w:rFonts w:ascii="Consolas" w:eastAsia="Times New Roman" w:hAnsi="Consolas" w:cs="Consolas"/>
            <w:color w:val="880000"/>
            <w:sz w:val="18"/>
            <w:szCs w:val="18"/>
            <w:lang w:eastAsia="en-GB"/>
          </w:rPr>
          <w:t xml:space="preserve">// for each string in string array </w:t>
        </w:r>
      </w:ins>
    </w:p>
    <w:p w:rsidR="00800D58" w:rsidRPr="00800D58" w:rsidRDefault="00800D58" w:rsidP="00800D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1" w:author="Unknown"/>
          <w:rFonts w:ascii="Consolas" w:eastAsia="Times New Roman" w:hAnsi="Consolas" w:cs="Consolas"/>
          <w:color w:val="313131"/>
          <w:sz w:val="18"/>
          <w:szCs w:val="18"/>
          <w:lang w:eastAsia="en-GB"/>
        </w:rPr>
      </w:pPr>
      <w:ins w:id="32" w:author="Unknown">
        <w:r w:rsidRPr="00800D58">
          <w:rPr>
            <w:rFonts w:ascii="Consolas" w:eastAsia="Times New Roman" w:hAnsi="Consolas" w:cs="Consolas"/>
            <w:color w:val="313131"/>
            <w:sz w:val="18"/>
            <w:szCs w:val="18"/>
            <w:lang w:eastAsia="en-GB"/>
          </w:rPr>
          <w:t xml:space="preserve">         </w:t>
        </w:r>
        <w:proofErr w:type="gramStart"/>
        <w:r w:rsidRPr="00800D58">
          <w:rPr>
            <w:rFonts w:ascii="Consolas" w:eastAsia="Times New Roman" w:hAnsi="Consolas" w:cs="Consolas"/>
            <w:color w:val="000088"/>
            <w:sz w:val="18"/>
            <w:szCs w:val="18"/>
            <w:lang w:eastAsia="en-GB"/>
          </w:rPr>
          <w:t>for</w:t>
        </w:r>
        <w:r w:rsidRPr="00800D58">
          <w:rPr>
            <w:rFonts w:ascii="Consolas" w:eastAsia="Times New Roman" w:hAnsi="Consolas" w:cs="Consolas"/>
            <w:color w:val="666600"/>
            <w:sz w:val="18"/>
            <w:szCs w:val="18"/>
            <w:lang w:eastAsia="en-GB"/>
          </w:rPr>
          <w:t>(</w:t>
        </w:r>
        <w:proofErr w:type="gramEnd"/>
        <w:r w:rsidRPr="00800D58">
          <w:rPr>
            <w:rFonts w:ascii="Consolas" w:eastAsia="Times New Roman" w:hAnsi="Consolas" w:cs="Consolas"/>
            <w:color w:val="7F0055"/>
            <w:sz w:val="18"/>
            <w:szCs w:val="18"/>
            <w:lang w:eastAsia="en-GB"/>
          </w:rPr>
          <w:t>String</w:t>
        </w:r>
        <w:r w:rsidRPr="00800D58">
          <w:rPr>
            <w:rFonts w:ascii="Consolas" w:eastAsia="Times New Roman" w:hAnsi="Consolas" w:cs="Consolas"/>
            <w:color w:val="313131"/>
            <w:sz w:val="18"/>
            <w:szCs w:val="18"/>
            <w:lang w:eastAsia="en-GB"/>
          </w:rPr>
          <w:t xml:space="preserve"> s</w:t>
        </w:r>
        <w:r w:rsidRPr="00800D58">
          <w:rPr>
            <w:rFonts w:ascii="Consolas" w:eastAsia="Times New Roman" w:hAnsi="Consolas" w:cs="Consolas"/>
            <w:color w:val="666600"/>
            <w:sz w:val="18"/>
            <w:szCs w:val="18"/>
            <w:lang w:eastAsia="en-GB"/>
          </w:rPr>
          <w:t>:</w:t>
        </w:r>
        <w:r w:rsidRPr="00800D58">
          <w:rPr>
            <w:rFonts w:ascii="Consolas" w:eastAsia="Times New Roman" w:hAnsi="Consolas" w:cs="Consolas"/>
            <w:color w:val="313131"/>
            <w:sz w:val="18"/>
            <w:szCs w:val="18"/>
            <w:lang w:eastAsia="en-GB"/>
          </w:rPr>
          <w:t xml:space="preserve">strs </w:t>
        </w:r>
        <w:r w:rsidRPr="00800D58">
          <w:rPr>
            <w:rFonts w:ascii="Consolas" w:eastAsia="Times New Roman" w:hAnsi="Consolas" w:cs="Consolas"/>
            <w:color w:val="666600"/>
            <w:sz w:val="18"/>
            <w:szCs w:val="18"/>
            <w:lang w:eastAsia="en-GB"/>
          </w:rPr>
          <w:t>)</w:t>
        </w:r>
      </w:ins>
    </w:p>
    <w:p w:rsidR="00800D58" w:rsidRPr="00800D58" w:rsidRDefault="00800D58" w:rsidP="00800D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3" w:author="Unknown"/>
          <w:rFonts w:ascii="Consolas" w:eastAsia="Times New Roman" w:hAnsi="Consolas" w:cs="Consolas"/>
          <w:color w:val="313131"/>
          <w:sz w:val="18"/>
          <w:szCs w:val="18"/>
          <w:lang w:eastAsia="en-GB"/>
        </w:rPr>
      </w:pPr>
      <w:ins w:id="34" w:author="Unknown">
        <w:r w:rsidRPr="00800D58">
          <w:rPr>
            <w:rFonts w:ascii="Consolas" w:eastAsia="Times New Roman" w:hAnsi="Consolas" w:cs="Consolas"/>
            <w:color w:val="313131"/>
            <w:sz w:val="18"/>
            <w:szCs w:val="18"/>
            <w:lang w:eastAsia="en-GB"/>
          </w:rPr>
          <w:t xml:space="preserve">         </w:t>
        </w:r>
        <w:r w:rsidRPr="00800D58">
          <w:rPr>
            <w:rFonts w:ascii="Consolas" w:eastAsia="Times New Roman" w:hAnsi="Consolas" w:cs="Consolas"/>
            <w:color w:val="666600"/>
            <w:sz w:val="18"/>
            <w:szCs w:val="18"/>
            <w:lang w:eastAsia="en-GB"/>
          </w:rPr>
          <w:t>{</w:t>
        </w:r>
      </w:ins>
    </w:p>
    <w:p w:rsidR="00800D58" w:rsidRPr="00800D58" w:rsidRDefault="00800D58" w:rsidP="00800D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5" w:author="Unknown"/>
          <w:rFonts w:ascii="Consolas" w:eastAsia="Times New Roman" w:hAnsi="Consolas" w:cs="Consolas"/>
          <w:color w:val="313131"/>
          <w:sz w:val="18"/>
          <w:szCs w:val="18"/>
          <w:lang w:eastAsia="en-GB"/>
        </w:rPr>
      </w:pPr>
      <w:ins w:id="36" w:author="Unknown">
        <w:r w:rsidRPr="00800D58">
          <w:rPr>
            <w:rFonts w:ascii="Consolas" w:eastAsia="Times New Roman" w:hAnsi="Consolas" w:cs="Consolas"/>
            <w:color w:val="313131"/>
            <w:sz w:val="18"/>
            <w:szCs w:val="18"/>
            <w:lang w:eastAsia="en-GB"/>
          </w:rPr>
          <w:t xml:space="preserve">            </w:t>
        </w:r>
        <w:r w:rsidRPr="00800D58">
          <w:rPr>
            <w:rFonts w:ascii="Consolas" w:eastAsia="Times New Roman" w:hAnsi="Consolas" w:cs="Consolas"/>
            <w:color w:val="880000"/>
            <w:sz w:val="18"/>
            <w:szCs w:val="18"/>
            <w:lang w:eastAsia="en-GB"/>
          </w:rPr>
          <w:t>// create new file</w:t>
        </w:r>
      </w:ins>
    </w:p>
    <w:p w:rsidR="00800D58" w:rsidRPr="00800D58" w:rsidRDefault="00800D58" w:rsidP="00800D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7" w:author="Unknown"/>
          <w:rFonts w:ascii="Consolas" w:eastAsia="Times New Roman" w:hAnsi="Consolas" w:cs="Consolas"/>
          <w:color w:val="313131"/>
          <w:sz w:val="18"/>
          <w:szCs w:val="18"/>
          <w:lang w:eastAsia="en-GB"/>
        </w:rPr>
      </w:pPr>
      <w:ins w:id="38" w:author="Unknown">
        <w:r w:rsidRPr="00800D58">
          <w:rPr>
            <w:rFonts w:ascii="Consolas" w:eastAsia="Times New Roman" w:hAnsi="Consolas" w:cs="Consolas"/>
            <w:color w:val="313131"/>
            <w:sz w:val="18"/>
            <w:szCs w:val="18"/>
            <w:lang w:eastAsia="en-GB"/>
          </w:rPr>
          <w:t xml:space="preserve">            f</w:t>
        </w:r>
        <w:r w:rsidRPr="00800D58">
          <w:rPr>
            <w:rFonts w:ascii="Consolas" w:eastAsia="Times New Roman" w:hAnsi="Consolas" w:cs="Consolas"/>
            <w:color w:val="666600"/>
            <w:sz w:val="18"/>
            <w:szCs w:val="18"/>
            <w:lang w:eastAsia="en-GB"/>
          </w:rPr>
          <w:t>=</w:t>
        </w:r>
        <w:r w:rsidRPr="00800D58">
          <w:rPr>
            <w:rFonts w:ascii="Consolas" w:eastAsia="Times New Roman" w:hAnsi="Consolas" w:cs="Consolas"/>
            <w:color w:val="313131"/>
            <w:sz w:val="18"/>
            <w:szCs w:val="18"/>
            <w:lang w:eastAsia="en-GB"/>
          </w:rPr>
          <w:t xml:space="preserve"> </w:t>
        </w:r>
        <w:r w:rsidRPr="00800D58">
          <w:rPr>
            <w:rFonts w:ascii="Consolas" w:eastAsia="Times New Roman" w:hAnsi="Consolas" w:cs="Consolas"/>
            <w:color w:val="000088"/>
            <w:sz w:val="18"/>
            <w:szCs w:val="18"/>
            <w:lang w:eastAsia="en-GB"/>
          </w:rPr>
          <w:t>new</w:t>
        </w:r>
        <w:r w:rsidRPr="00800D58">
          <w:rPr>
            <w:rFonts w:ascii="Consolas" w:eastAsia="Times New Roman" w:hAnsi="Consolas" w:cs="Consolas"/>
            <w:color w:val="313131"/>
            <w:sz w:val="18"/>
            <w:szCs w:val="18"/>
            <w:lang w:eastAsia="en-GB"/>
          </w:rPr>
          <w:t xml:space="preserve"> </w:t>
        </w:r>
        <w:r w:rsidRPr="00800D58">
          <w:rPr>
            <w:rFonts w:ascii="Consolas" w:eastAsia="Times New Roman" w:hAnsi="Consolas" w:cs="Consolas"/>
            <w:color w:val="7F0055"/>
            <w:sz w:val="18"/>
            <w:szCs w:val="18"/>
            <w:lang w:eastAsia="en-GB"/>
          </w:rPr>
          <w:t>File</w:t>
        </w:r>
        <w:r w:rsidRPr="00800D58">
          <w:rPr>
            <w:rFonts w:ascii="Consolas" w:eastAsia="Times New Roman" w:hAnsi="Consolas" w:cs="Consolas"/>
            <w:color w:val="666600"/>
            <w:sz w:val="18"/>
            <w:szCs w:val="18"/>
            <w:lang w:eastAsia="en-GB"/>
          </w:rPr>
          <w:t>(</w:t>
        </w:r>
        <w:r w:rsidRPr="00800D58">
          <w:rPr>
            <w:rFonts w:ascii="Consolas" w:eastAsia="Times New Roman" w:hAnsi="Consolas" w:cs="Consolas"/>
            <w:color w:val="313131"/>
            <w:sz w:val="18"/>
            <w:szCs w:val="18"/>
            <w:lang w:eastAsia="en-GB"/>
          </w:rPr>
          <w:t>s</w:t>
        </w:r>
        <w:r w:rsidRPr="00800D58">
          <w:rPr>
            <w:rFonts w:ascii="Consolas" w:eastAsia="Times New Roman" w:hAnsi="Consolas" w:cs="Consolas"/>
            <w:color w:val="666600"/>
            <w:sz w:val="18"/>
            <w:szCs w:val="18"/>
            <w:lang w:eastAsia="en-GB"/>
          </w:rPr>
          <w:t>);</w:t>
        </w:r>
      </w:ins>
    </w:p>
    <w:p w:rsidR="00800D58" w:rsidRPr="00800D58" w:rsidRDefault="00800D58" w:rsidP="00800D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9" w:author="Unknown"/>
          <w:rFonts w:ascii="Consolas" w:eastAsia="Times New Roman" w:hAnsi="Consolas" w:cs="Consolas"/>
          <w:color w:val="313131"/>
          <w:sz w:val="18"/>
          <w:szCs w:val="18"/>
          <w:lang w:eastAsia="en-GB"/>
        </w:rPr>
      </w:pPr>
      <w:ins w:id="40" w:author="Unknown">
        <w:r w:rsidRPr="00800D58">
          <w:rPr>
            <w:rFonts w:ascii="Consolas" w:eastAsia="Times New Roman" w:hAnsi="Consolas" w:cs="Consolas"/>
            <w:color w:val="313131"/>
            <w:sz w:val="18"/>
            <w:szCs w:val="18"/>
            <w:lang w:eastAsia="en-GB"/>
          </w:rPr>
          <w:t xml:space="preserve">            </w:t>
        </w:r>
      </w:ins>
    </w:p>
    <w:p w:rsidR="00800D58" w:rsidRPr="00800D58" w:rsidRDefault="00800D58" w:rsidP="00800D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1" w:author="Unknown"/>
          <w:rFonts w:ascii="Consolas" w:eastAsia="Times New Roman" w:hAnsi="Consolas" w:cs="Consolas"/>
          <w:color w:val="313131"/>
          <w:sz w:val="18"/>
          <w:szCs w:val="18"/>
          <w:lang w:eastAsia="en-GB"/>
        </w:rPr>
      </w:pPr>
      <w:ins w:id="42" w:author="Unknown">
        <w:r w:rsidRPr="00800D58">
          <w:rPr>
            <w:rFonts w:ascii="Consolas" w:eastAsia="Times New Roman" w:hAnsi="Consolas" w:cs="Consolas"/>
            <w:color w:val="313131"/>
            <w:sz w:val="18"/>
            <w:szCs w:val="18"/>
            <w:lang w:eastAsia="en-GB"/>
          </w:rPr>
          <w:t xml:space="preserve">            </w:t>
        </w:r>
        <w:r w:rsidRPr="00800D58">
          <w:rPr>
            <w:rFonts w:ascii="Consolas" w:eastAsia="Times New Roman" w:hAnsi="Consolas" w:cs="Consolas"/>
            <w:color w:val="880000"/>
            <w:sz w:val="18"/>
            <w:szCs w:val="18"/>
            <w:lang w:eastAsia="en-GB"/>
          </w:rPr>
          <w:t>// true if the file is executable</w:t>
        </w:r>
      </w:ins>
    </w:p>
    <w:p w:rsidR="00800D58" w:rsidRPr="00800D58" w:rsidRDefault="00800D58" w:rsidP="00800D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3" w:author="Unknown"/>
          <w:rFonts w:ascii="Consolas" w:eastAsia="Times New Roman" w:hAnsi="Consolas" w:cs="Consolas"/>
          <w:color w:val="313131"/>
          <w:sz w:val="18"/>
          <w:szCs w:val="18"/>
          <w:lang w:eastAsia="en-GB"/>
        </w:rPr>
      </w:pPr>
      <w:ins w:id="44" w:author="Unknown">
        <w:r w:rsidRPr="00800D58">
          <w:rPr>
            <w:rFonts w:ascii="Consolas" w:eastAsia="Times New Roman" w:hAnsi="Consolas" w:cs="Consolas"/>
            <w:color w:val="313131"/>
            <w:sz w:val="18"/>
            <w:szCs w:val="18"/>
            <w:lang w:eastAsia="en-GB"/>
          </w:rPr>
          <w:t xml:space="preserve">            </w:t>
        </w:r>
        <w:proofErr w:type="spellStart"/>
        <w:proofErr w:type="gramStart"/>
        <w:r w:rsidRPr="00800D58">
          <w:rPr>
            <w:rFonts w:ascii="Consolas" w:eastAsia="Times New Roman" w:hAnsi="Consolas" w:cs="Consolas"/>
            <w:color w:val="000088"/>
            <w:sz w:val="18"/>
            <w:szCs w:val="18"/>
            <w:lang w:eastAsia="en-GB"/>
          </w:rPr>
          <w:t>boolean</w:t>
        </w:r>
        <w:proofErr w:type="spellEnd"/>
        <w:proofErr w:type="gramEnd"/>
        <w:r w:rsidRPr="00800D58">
          <w:rPr>
            <w:rFonts w:ascii="Consolas" w:eastAsia="Times New Roman" w:hAnsi="Consolas" w:cs="Consolas"/>
            <w:color w:val="313131"/>
            <w:sz w:val="18"/>
            <w:szCs w:val="18"/>
            <w:lang w:eastAsia="en-GB"/>
          </w:rPr>
          <w:t xml:space="preserve"> </w:t>
        </w:r>
        <w:r w:rsidRPr="00800D58">
          <w:rPr>
            <w:rFonts w:ascii="Consolas" w:eastAsia="Times New Roman" w:hAnsi="Consolas" w:cs="Consolas"/>
            <w:color w:val="000088"/>
            <w:sz w:val="18"/>
            <w:szCs w:val="18"/>
            <w:lang w:eastAsia="en-GB"/>
          </w:rPr>
          <w:t>bool</w:t>
        </w:r>
        <w:r w:rsidRPr="00800D58">
          <w:rPr>
            <w:rFonts w:ascii="Consolas" w:eastAsia="Times New Roman" w:hAnsi="Consolas" w:cs="Consolas"/>
            <w:color w:val="313131"/>
            <w:sz w:val="18"/>
            <w:szCs w:val="18"/>
            <w:lang w:eastAsia="en-GB"/>
          </w:rPr>
          <w:t xml:space="preserve"> </w:t>
        </w:r>
        <w:r w:rsidRPr="00800D58">
          <w:rPr>
            <w:rFonts w:ascii="Consolas" w:eastAsia="Times New Roman" w:hAnsi="Consolas" w:cs="Consolas"/>
            <w:color w:val="666600"/>
            <w:sz w:val="18"/>
            <w:szCs w:val="18"/>
            <w:lang w:eastAsia="en-GB"/>
          </w:rPr>
          <w:t>=</w:t>
        </w:r>
        <w:r w:rsidRPr="00800D58">
          <w:rPr>
            <w:rFonts w:ascii="Consolas" w:eastAsia="Times New Roman" w:hAnsi="Consolas" w:cs="Consolas"/>
            <w:color w:val="313131"/>
            <w:sz w:val="18"/>
            <w:szCs w:val="18"/>
            <w:lang w:eastAsia="en-GB"/>
          </w:rPr>
          <w:t xml:space="preserve"> </w:t>
        </w:r>
        <w:proofErr w:type="spellStart"/>
        <w:r w:rsidRPr="00800D58">
          <w:rPr>
            <w:rFonts w:ascii="Consolas" w:eastAsia="Times New Roman" w:hAnsi="Consolas" w:cs="Consolas"/>
            <w:color w:val="313131"/>
            <w:sz w:val="18"/>
            <w:szCs w:val="18"/>
            <w:lang w:eastAsia="en-GB"/>
          </w:rPr>
          <w:t>f</w:t>
        </w:r>
        <w:r w:rsidRPr="00800D58">
          <w:rPr>
            <w:rFonts w:ascii="Consolas" w:eastAsia="Times New Roman" w:hAnsi="Consolas" w:cs="Consolas"/>
            <w:color w:val="666600"/>
            <w:sz w:val="18"/>
            <w:szCs w:val="18"/>
            <w:lang w:eastAsia="en-GB"/>
          </w:rPr>
          <w:t>.</w:t>
        </w:r>
        <w:r w:rsidRPr="00800D58">
          <w:rPr>
            <w:rFonts w:ascii="Consolas" w:eastAsia="Times New Roman" w:hAnsi="Consolas" w:cs="Consolas"/>
            <w:color w:val="313131"/>
            <w:sz w:val="18"/>
            <w:szCs w:val="18"/>
            <w:lang w:eastAsia="en-GB"/>
          </w:rPr>
          <w:t>canExecute</w:t>
        </w:r>
        <w:proofErr w:type="spellEnd"/>
        <w:r w:rsidRPr="00800D58">
          <w:rPr>
            <w:rFonts w:ascii="Consolas" w:eastAsia="Times New Roman" w:hAnsi="Consolas" w:cs="Consolas"/>
            <w:color w:val="666600"/>
            <w:sz w:val="18"/>
            <w:szCs w:val="18"/>
            <w:lang w:eastAsia="en-GB"/>
          </w:rPr>
          <w:t>();</w:t>
        </w:r>
      </w:ins>
    </w:p>
    <w:p w:rsidR="00800D58" w:rsidRPr="00800D58" w:rsidRDefault="00800D58" w:rsidP="00800D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5" w:author="Unknown"/>
          <w:rFonts w:ascii="Consolas" w:eastAsia="Times New Roman" w:hAnsi="Consolas" w:cs="Consolas"/>
          <w:color w:val="313131"/>
          <w:sz w:val="18"/>
          <w:szCs w:val="18"/>
          <w:lang w:eastAsia="en-GB"/>
        </w:rPr>
      </w:pPr>
      <w:ins w:id="46" w:author="Unknown">
        <w:r w:rsidRPr="00800D58">
          <w:rPr>
            <w:rFonts w:ascii="Consolas" w:eastAsia="Times New Roman" w:hAnsi="Consolas" w:cs="Consolas"/>
            <w:color w:val="313131"/>
            <w:sz w:val="18"/>
            <w:szCs w:val="18"/>
            <w:lang w:eastAsia="en-GB"/>
          </w:rPr>
          <w:t xml:space="preserve">            </w:t>
        </w:r>
      </w:ins>
    </w:p>
    <w:p w:rsidR="00800D58" w:rsidRPr="00800D58" w:rsidRDefault="00800D58" w:rsidP="00800D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7" w:author="Unknown"/>
          <w:rFonts w:ascii="Consolas" w:eastAsia="Times New Roman" w:hAnsi="Consolas" w:cs="Consolas"/>
          <w:color w:val="313131"/>
          <w:sz w:val="18"/>
          <w:szCs w:val="18"/>
          <w:lang w:eastAsia="en-GB"/>
        </w:rPr>
      </w:pPr>
      <w:ins w:id="48" w:author="Unknown">
        <w:r w:rsidRPr="00800D58">
          <w:rPr>
            <w:rFonts w:ascii="Consolas" w:eastAsia="Times New Roman" w:hAnsi="Consolas" w:cs="Consolas"/>
            <w:color w:val="313131"/>
            <w:sz w:val="18"/>
            <w:szCs w:val="18"/>
            <w:lang w:eastAsia="en-GB"/>
          </w:rPr>
          <w:t xml:space="preserve">            </w:t>
        </w:r>
        <w:r w:rsidRPr="00800D58">
          <w:rPr>
            <w:rFonts w:ascii="Consolas" w:eastAsia="Times New Roman" w:hAnsi="Consolas" w:cs="Consolas"/>
            <w:color w:val="880000"/>
            <w:sz w:val="18"/>
            <w:szCs w:val="18"/>
            <w:lang w:eastAsia="en-GB"/>
          </w:rPr>
          <w:t>// find the absolute path</w:t>
        </w:r>
      </w:ins>
    </w:p>
    <w:p w:rsidR="00800D58" w:rsidRPr="00800D58" w:rsidRDefault="00800D58" w:rsidP="00800D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9" w:author="Unknown"/>
          <w:rFonts w:ascii="Consolas" w:eastAsia="Times New Roman" w:hAnsi="Consolas" w:cs="Consolas"/>
          <w:color w:val="313131"/>
          <w:sz w:val="18"/>
          <w:szCs w:val="18"/>
          <w:lang w:eastAsia="en-GB"/>
        </w:rPr>
      </w:pPr>
      <w:ins w:id="50" w:author="Unknown">
        <w:r w:rsidRPr="00800D58">
          <w:rPr>
            <w:rFonts w:ascii="Consolas" w:eastAsia="Times New Roman" w:hAnsi="Consolas" w:cs="Consolas"/>
            <w:color w:val="313131"/>
            <w:sz w:val="18"/>
            <w:szCs w:val="18"/>
            <w:lang w:eastAsia="en-GB"/>
          </w:rPr>
          <w:t xml:space="preserve">            </w:t>
        </w:r>
        <w:r w:rsidRPr="00800D58">
          <w:rPr>
            <w:rFonts w:ascii="Consolas" w:eastAsia="Times New Roman" w:hAnsi="Consolas" w:cs="Consolas"/>
            <w:color w:val="7F0055"/>
            <w:sz w:val="18"/>
            <w:szCs w:val="18"/>
            <w:lang w:eastAsia="en-GB"/>
          </w:rPr>
          <w:t>String</w:t>
        </w:r>
        <w:r w:rsidRPr="00800D58">
          <w:rPr>
            <w:rFonts w:ascii="Consolas" w:eastAsia="Times New Roman" w:hAnsi="Consolas" w:cs="Consolas"/>
            <w:color w:val="313131"/>
            <w:sz w:val="18"/>
            <w:szCs w:val="18"/>
            <w:lang w:eastAsia="en-GB"/>
          </w:rPr>
          <w:t xml:space="preserve"> a </w:t>
        </w:r>
        <w:r w:rsidRPr="00800D58">
          <w:rPr>
            <w:rFonts w:ascii="Consolas" w:eastAsia="Times New Roman" w:hAnsi="Consolas" w:cs="Consolas"/>
            <w:color w:val="666600"/>
            <w:sz w:val="18"/>
            <w:szCs w:val="18"/>
            <w:lang w:eastAsia="en-GB"/>
          </w:rPr>
          <w:t>=</w:t>
        </w:r>
        <w:r w:rsidRPr="00800D58">
          <w:rPr>
            <w:rFonts w:ascii="Consolas" w:eastAsia="Times New Roman" w:hAnsi="Consolas" w:cs="Consolas"/>
            <w:color w:val="313131"/>
            <w:sz w:val="18"/>
            <w:szCs w:val="18"/>
            <w:lang w:eastAsia="en-GB"/>
          </w:rPr>
          <w:t xml:space="preserve"> </w:t>
        </w:r>
        <w:proofErr w:type="spellStart"/>
        <w:proofErr w:type="gramStart"/>
        <w:r w:rsidRPr="00800D58">
          <w:rPr>
            <w:rFonts w:ascii="Consolas" w:eastAsia="Times New Roman" w:hAnsi="Consolas" w:cs="Consolas"/>
            <w:color w:val="313131"/>
            <w:sz w:val="18"/>
            <w:szCs w:val="18"/>
            <w:lang w:eastAsia="en-GB"/>
          </w:rPr>
          <w:t>f</w:t>
        </w:r>
        <w:r w:rsidRPr="00800D58">
          <w:rPr>
            <w:rFonts w:ascii="Consolas" w:eastAsia="Times New Roman" w:hAnsi="Consolas" w:cs="Consolas"/>
            <w:color w:val="666600"/>
            <w:sz w:val="18"/>
            <w:szCs w:val="18"/>
            <w:lang w:eastAsia="en-GB"/>
          </w:rPr>
          <w:t>.</w:t>
        </w:r>
        <w:r w:rsidRPr="00800D58">
          <w:rPr>
            <w:rFonts w:ascii="Consolas" w:eastAsia="Times New Roman" w:hAnsi="Consolas" w:cs="Consolas"/>
            <w:color w:val="313131"/>
            <w:sz w:val="18"/>
            <w:szCs w:val="18"/>
            <w:lang w:eastAsia="en-GB"/>
          </w:rPr>
          <w:t>getAbsolutePath</w:t>
        </w:r>
        <w:proofErr w:type="spellEnd"/>
        <w:r w:rsidRPr="00800D58">
          <w:rPr>
            <w:rFonts w:ascii="Consolas" w:eastAsia="Times New Roman" w:hAnsi="Consolas" w:cs="Consolas"/>
            <w:color w:val="666600"/>
            <w:sz w:val="18"/>
            <w:szCs w:val="18"/>
            <w:lang w:eastAsia="en-GB"/>
          </w:rPr>
          <w:t>(</w:t>
        </w:r>
        <w:proofErr w:type="gramEnd"/>
        <w:r w:rsidRPr="00800D58">
          <w:rPr>
            <w:rFonts w:ascii="Consolas" w:eastAsia="Times New Roman" w:hAnsi="Consolas" w:cs="Consolas"/>
            <w:color w:val="666600"/>
            <w:sz w:val="18"/>
            <w:szCs w:val="18"/>
            <w:lang w:eastAsia="en-GB"/>
          </w:rPr>
          <w:t>);</w:t>
        </w:r>
        <w:r w:rsidRPr="00800D58">
          <w:rPr>
            <w:rFonts w:ascii="Consolas" w:eastAsia="Times New Roman" w:hAnsi="Consolas" w:cs="Consolas"/>
            <w:color w:val="313131"/>
            <w:sz w:val="18"/>
            <w:szCs w:val="18"/>
            <w:lang w:eastAsia="en-GB"/>
          </w:rPr>
          <w:t xml:space="preserve"> </w:t>
        </w:r>
      </w:ins>
    </w:p>
    <w:p w:rsidR="00800D58" w:rsidRPr="00800D58" w:rsidRDefault="00800D58" w:rsidP="00800D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1" w:author="Unknown"/>
          <w:rFonts w:ascii="Consolas" w:eastAsia="Times New Roman" w:hAnsi="Consolas" w:cs="Consolas"/>
          <w:color w:val="313131"/>
          <w:sz w:val="18"/>
          <w:szCs w:val="18"/>
          <w:lang w:eastAsia="en-GB"/>
        </w:rPr>
      </w:pPr>
      <w:ins w:id="52" w:author="Unknown">
        <w:r w:rsidRPr="00800D58">
          <w:rPr>
            <w:rFonts w:ascii="Consolas" w:eastAsia="Times New Roman" w:hAnsi="Consolas" w:cs="Consolas"/>
            <w:color w:val="313131"/>
            <w:sz w:val="18"/>
            <w:szCs w:val="18"/>
            <w:lang w:eastAsia="en-GB"/>
          </w:rPr>
          <w:t xml:space="preserve">            </w:t>
        </w:r>
      </w:ins>
    </w:p>
    <w:p w:rsidR="00800D58" w:rsidRPr="00800D58" w:rsidRDefault="00800D58" w:rsidP="00800D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3" w:author="Unknown"/>
          <w:rFonts w:ascii="Consolas" w:eastAsia="Times New Roman" w:hAnsi="Consolas" w:cs="Consolas"/>
          <w:color w:val="313131"/>
          <w:sz w:val="18"/>
          <w:szCs w:val="18"/>
          <w:lang w:eastAsia="en-GB"/>
        </w:rPr>
      </w:pPr>
      <w:ins w:id="54" w:author="Unknown">
        <w:r w:rsidRPr="00800D58">
          <w:rPr>
            <w:rFonts w:ascii="Consolas" w:eastAsia="Times New Roman" w:hAnsi="Consolas" w:cs="Consolas"/>
            <w:color w:val="313131"/>
            <w:sz w:val="18"/>
            <w:szCs w:val="18"/>
            <w:lang w:eastAsia="en-GB"/>
          </w:rPr>
          <w:t xml:space="preserve">            </w:t>
        </w:r>
        <w:r w:rsidRPr="00800D58">
          <w:rPr>
            <w:rFonts w:ascii="Consolas" w:eastAsia="Times New Roman" w:hAnsi="Consolas" w:cs="Consolas"/>
            <w:color w:val="880000"/>
            <w:sz w:val="18"/>
            <w:szCs w:val="18"/>
            <w:lang w:eastAsia="en-GB"/>
          </w:rPr>
          <w:t>// prints absolute path</w:t>
        </w:r>
      </w:ins>
    </w:p>
    <w:p w:rsidR="00800D58" w:rsidRPr="00800D58" w:rsidRDefault="00800D58" w:rsidP="00800D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5" w:author="Unknown"/>
          <w:rFonts w:ascii="Consolas" w:eastAsia="Times New Roman" w:hAnsi="Consolas" w:cs="Consolas"/>
          <w:color w:val="313131"/>
          <w:sz w:val="18"/>
          <w:szCs w:val="18"/>
          <w:lang w:eastAsia="en-GB"/>
        </w:rPr>
      </w:pPr>
      <w:ins w:id="56" w:author="Unknown">
        <w:r w:rsidRPr="00800D58">
          <w:rPr>
            <w:rFonts w:ascii="Consolas" w:eastAsia="Times New Roman" w:hAnsi="Consolas" w:cs="Consolas"/>
            <w:color w:val="313131"/>
            <w:sz w:val="18"/>
            <w:szCs w:val="18"/>
            <w:lang w:eastAsia="en-GB"/>
          </w:rPr>
          <w:t xml:space="preserve">            </w:t>
        </w:r>
        <w:proofErr w:type="spellStart"/>
        <w:proofErr w:type="gramStart"/>
        <w:r w:rsidRPr="00800D58">
          <w:rPr>
            <w:rFonts w:ascii="Consolas" w:eastAsia="Times New Roman" w:hAnsi="Consolas" w:cs="Consolas"/>
            <w:color w:val="7F0055"/>
            <w:sz w:val="18"/>
            <w:szCs w:val="18"/>
            <w:lang w:eastAsia="en-GB"/>
          </w:rPr>
          <w:t>System</w:t>
        </w:r>
        <w:r w:rsidRPr="00800D58">
          <w:rPr>
            <w:rFonts w:ascii="Consolas" w:eastAsia="Times New Roman" w:hAnsi="Consolas" w:cs="Consolas"/>
            <w:color w:val="666600"/>
            <w:sz w:val="18"/>
            <w:szCs w:val="18"/>
            <w:lang w:eastAsia="en-GB"/>
          </w:rPr>
          <w:t>.</w:t>
        </w:r>
        <w:r w:rsidRPr="00800D58">
          <w:rPr>
            <w:rFonts w:ascii="Consolas" w:eastAsia="Times New Roman" w:hAnsi="Consolas" w:cs="Consolas"/>
            <w:color w:val="000088"/>
            <w:sz w:val="18"/>
            <w:szCs w:val="18"/>
            <w:lang w:eastAsia="en-GB"/>
          </w:rPr>
          <w:t>out</w:t>
        </w:r>
        <w:r w:rsidRPr="00800D58">
          <w:rPr>
            <w:rFonts w:ascii="Consolas" w:eastAsia="Times New Roman" w:hAnsi="Consolas" w:cs="Consolas"/>
            <w:color w:val="666600"/>
            <w:sz w:val="18"/>
            <w:szCs w:val="18"/>
            <w:lang w:eastAsia="en-GB"/>
          </w:rPr>
          <w:t>.</w:t>
        </w:r>
        <w:r w:rsidRPr="00800D58">
          <w:rPr>
            <w:rFonts w:ascii="Consolas" w:eastAsia="Times New Roman" w:hAnsi="Consolas" w:cs="Consolas"/>
            <w:color w:val="000088"/>
            <w:sz w:val="18"/>
            <w:szCs w:val="18"/>
            <w:lang w:eastAsia="en-GB"/>
          </w:rPr>
          <w:t>print</w:t>
        </w:r>
        <w:proofErr w:type="spellEnd"/>
        <w:r w:rsidRPr="00800D58">
          <w:rPr>
            <w:rFonts w:ascii="Consolas" w:eastAsia="Times New Roman" w:hAnsi="Consolas" w:cs="Consolas"/>
            <w:color w:val="666600"/>
            <w:sz w:val="18"/>
            <w:szCs w:val="18"/>
            <w:lang w:eastAsia="en-GB"/>
          </w:rPr>
          <w:t>(</w:t>
        </w:r>
        <w:proofErr w:type="gramEnd"/>
        <w:r w:rsidRPr="00800D58">
          <w:rPr>
            <w:rFonts w:ascii="Consolas" w:eastAsia="Times New Roman" w:hAnsi="Consolas" w:cs="Consolas"/>
            <w:color w:val="313131"/>
            <w:sz w:val="18"/>
            <w:szCs w:val="18"/>
            <w:lang w:eastAsia="en-GB"/>
          </w:rPr>
          <w:t>a</w:t>
        </w:r>
        <w:r w:rsidRPr="00800D58">
          <w:rPr>
            <w:rFonts w:ascii="Consolas" w:eastAsia="Times New Roman" w:hAnsi="Consolas" w:cs="Consolas"/>
            <w:color w:val="666600"/>
            <w:sz w:val="18"/>
            <w:szCs w:val="18"/>
            <w:lang w:eastAsia="en-GB"/>
          </w:rPr>
          <w:t>);</w:t>
        </w:r>
      </w:ins>
    </w:p>
    <w:p w:rsidR="00800D58" w:rsidRPr="00800D58" w:rsidRDefault="00800D58" w:rsidP="00800D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7" w:author="Unknown"/>
          <w:rFonts w:ascii="Consolas" w:eastAsia="Times New Roman" w:hAnsi="Consolas" w:cs="Consolas"/>
          <w:color w:val="313131"/>
          <w:sz w:val="18"/>
          <w:szCs w:val="18"/>
          <w:lang w:eastAsia="en-GB"/>
        </w:rPr>
      </w:pPr>
      <w:ins w:id="58" w:author="Unknown">
        <w:r w:rsidRPr="00800D58">
          <w:rPr>
            <w:rFonts w:ascii="Consolas" w:eastAsia="Times New Roman" w:hAnsi="Consolas" w:cs="Consolas"/>
            <w:color w:val="313131"/>
            <w:sz w:val="18"/>
            <w:szCs w:val="18"/>
            <w:lang w:eastAsia="en-GB"/>
          </w:rPr>
          <w:t xml:space="preserve">            </w:t>
        </w:r>
      </w:ins>
    </w:p>
    <w:p w:rsidR="00800D58" w:rsidRPr="00800D58" w:rsidRDefault="00800D58" w:rsidP="00800D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9" w:author="Unknown"/>
          <w:rFonts w:ascii="Consolas" w:eastAsia="Times New Roman" w:hAnsi="Consolas" w:cs="Consolas"/>
          <w:color w:val="313131"/>
          <w:sz w:val="18"/>
          <w:szCs w:val="18"/>
          <w:lang w:eastAsia="en-GB"/>
        </w:rPr>
      </w:pPr>
      <w:ins w:id="60" w:author="Unknown">
        <w:r w:rsidRPr="00800D58">
          <w:rPr>
            <w:rFonts w:ascii="Consolas" w:eastAsia="Times New Roman" w:hAnsi="Consolas" w:cs="Consolas"/>
            <w:color w:val="313131"/>
            <w:sz w:val="18"/>
            <w:szCs w:val="18"/>
            <w:lang w:eastAsia="en-GB"/>
          </w:rPr>
          <w:t xml:space="preserve">            </w:t>
        </w:r>
        <w:r w:rsidRPr="00800D58">
          <w:rPr>
            <w:rFonts w:ascii="Consolas" w:eastAsia="Times New Roman" w:hAnsi="Consolas" w:cs="Consolas"/>
            <w:color w:val="880000"/>
            <w:sz w:val="18"/>
            <w:szCs w:val="18"/>
            <w:lang w:eastAsia="en-GB"/>
          </w:rPr>
          <w:t>// prints</w:t>
        </w:r>
      </w:ins>
    </w:p>
    <w:p w:rsidR="00800D58" w:rsidRPr="00800D58" w:rsidRDefault="00800D58" w:rsidP="00800D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1" w:author="Unknown"/>
          <w:rFonts w:ascii="Consolas" w:eastAsia="Times New Roman" w:hAnsi="Consolas" w:cs="Consolas"/>
          <w:color w:val="313131"/>
          <w:sz w:val="18"/>
          <w:szCs w:val="18"/>
          <w:lang w:eastAsia="en-GB"/>
        </w:rPr>
      </w:pPr>
      <w:ins w:id="62" w:author="Unknown">
        <w:r w:rsidRPr="00800D58">
          <w:rPr>
            <w:rFonts w:ascii="Consolas" w:eastAsia="Times New Roman" w:hAnsi="Consolas" w:cs="Consolas"/>
            <w:color w:val="313131"/>
            <w:sz w:val="18"/>
            <w:szCs w:val="18"/>
            <w:lang w:eastAsia="en-GB"/>
          </w:rPr>
          <w:t xml:space="preserve">            </w:t>
        </w:r>
        <w:proofErr w:type="spellStart"/>
        <w:proofErr w:type="gramStart"/>
        <w:r w:rsidRPr="00800D58">
          <w:rPr>
            <w:rFonts w:ascii="Consolas" w:eastAsia="Times New Roman" w:hAnsi="Consolas" w:cs="Consolas"/>
            <w:color w:val="7F0055"/>
            <w:sz w:val="18"/>
            <w:szCs w:val="18"/>
            <w:lang w:eastAsia="en-GB"/>
          </w:rPr>
          <w:t>System</w:t>
        </w:r>
        <w:r w:rsidRPr="00800D58">
          <w:rPr>
            <w:rFonts w:ascii="Consolas" w:eastAsia="Times New Roman" w:hAnsi="Consolas" w:cs="Consolas"/>
            <w:color w:val="666600"/>
            <w:sz w:val="18"/>
            <w:szCs w:val="18"/>
            <w:lang w:eastAsia="en-GB"/>
          </w:rPr>
          <w:t>.</w:t>
        </w:r>
        <w:r w:rsidRPr="00800D58">
          <w:rPr>
            <w:rFonts w:ascii="Consolas" w:eastAsia="Times New Roman" w:hAnsi="Consolas" w:cs="Consolas"/>
            <w:color w:val="000088"/>
            <w:sz w:val="18"/>
            <w:szCs w:val="18"/>
            <w:lang w:eastAsia="en-GB"/>
          </w:rPr>
          <w:t>out</w:t>
        </w:r>
        <w:r w:rsidRPr="00800D58">
          <w:rPr>
            <w:rFonts w:ascii="Consolas" w:eastAsia="Times New Roman" w:hAnsi="Consolas" w:cs="Consolas"/>
            <w:color w:val="666600"/>
            <w:sz w:val="18"/>
            <w:szCs w:val="18"/>
            <w:lang w:eastAsia="en-GB"/>
          </w:rPr>
          <w:t>.</w:t>
        </w:r>
        <w:r w:rsidRPr="00800D58">
          <w:rPr>
            <w:rFonts w:ascii="Consolas" w:eastAsia="Times New Roman" w:hAnsi="Consolas" w:cs="Consolas"/>
            <w:color w:val="313131"/>
            <w:sz w:val="18"/>
            <w:szCs w:val="18"/>
            <w:lang w:eastAsia="en-GB"/>
          </w:rPr>
          <w:t>println</w:t>
        </w:r>
        <w:proofErr w:type="spellEnd"/>
        <w:r w:rsidRPr="00800D58">
          <w:rPr>
            <w:rFonts w:ascii="Consolas" w:eastAsia="Times New Roman" w:hAnsi="Consolas" w:cs="Consolas"/>
            <w:color w:val="666600"/>
            <w:sz w:val="18"/>
            <w:szCs w:val="18"/>
            <w:lang w:eastAsia="en-GB"/>
          </w:rPr>
          <w:t>(</w:t>
        </w:r>
        <w:proofErr w:type="gramEnd"/>
        <w:r w:rsidRPr="00800D58">
          <w:rPr>
            <w:rFonts w:ascii="Consolas" w:eastAsia="Times New Roman" w:hAnsi="Consolas" w:cs="Consolas"/>
            <w:color w:val="008800"/>
            <w:sz w:val="18"/>
            <w:szCs w:val="18"/>
            <w:lang w:eastAsia="en-GB"/>
          </w:rPr>
          <w:t>" is executable: "</w:t>
        </w:r>
        <w:r w:rsidRPr="00800D58">
          <w:rPr>
            <w:rFonts w:ascii="Consolas" w:eastAsia="Times New Roman" w:hAnsi="Consolas" w:cs="Consolas"/>
            <w:color w:val="666600"/>
            <w:sz w:val="18"/>
            <w:szCs w:val="18"/>
            <w:lang w:eastAsia="en-GB"/>
          </w:rPr>
          <w:t>+</w:t>
        </w:r>
        <w:r w:rsidRPr="00800D58">
          <w:rPr>
            <w:rFonts w:ascii="Consolas" w:eastAsia="Times New Roman" w:hAnsi="Consolas" w:cs="Consolas"/>
            <w:color w:val="313131"/>
            <w:sz w:val="18"/>
            <w:szCs w:val="18"/>
            <w:lang w:eastAsia="en-GB"/>
          </w:rPr>
          <w:t xml:space="preserve"> </w:t>
        </w:r>
        <w:r w:rsidRPr="00800D58">
          <w:rPr>
            <w:rFonts w:ascii="Consolas" w:eastAsia="Times New Roman" w:hAnsi="Consolas" w:cs="Consolas"/>
            <w:color w:val="000088"/>
            <w:sz w:val="18"/>
            <w:szCs w:val="18"/>
            <w:lang w:eastAsia="en-GB"/>
          </w:rPr>
          <w:t>bool</w:t>
        </w:r>
        <w:r w:rsidRPr="00800D58">
          <w:rPr>
            <w:rFonts w:ascii="Consolas" w:eastAsia="Times New Roman" w:hAnsi="Consolas" w:cs="Consolas"/>
            <w:color w:val="666600"/>
            <w:sz w:val="18"/>
            <w:szCs w:val="18"/>
            <w:lang w:eastAsia="en-GB"/>
          </w:rPr>
          <w:t>);</w:t>
        </w:r>
      </w:ins>
    </w:p>
    <w:p w:rsidR="00800D58" w:rsidRPr="00800D58" w:rsidRDefault="00800D58" w:rsidP="00800D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3" w:author="Unknown"/>
          <w:rFonts w:ascii="Consolas" w:eastAsia="Times New Roman" w:hAnsi="Consolas" w:cs="Consolas"/>
          <w:color w:val="313131"/>
          <w:sz w:val="18"/>
          <w:szCs w:val="18"/>
          <w:lang w:eastAsia="en-GB"/>
        </w:rPr>
      </w:pPr>
      <w:ins w:id="64" w:author="Unknown">
        <w:r w:rsidRPr="00800D58">
          <w:rPr>
            <w:rFonts w:ascii="Consolas" w:eastAsia="Times New Roman" w:hAnsi="Consolas" w:cs="Consolas"/>
            <w:color w:val="313131"/>
            <w:sz w:val="18"/>
            <w:szCs w:val="18"/>
            <w:lang w:eastAsia="en-GB"/>
          </w:rPr>
          <w:t xml:space="preserve">         </w:t>
        </w:r>
        <w:r w:rsidRPr="00800D58">
          <w:rPr>
            <w:rFonts w:ascii="Consolas" w:eastAsia="Times New Roman" w:hAnsi="Consolas" w:cs="Consolas"/>
            <w:color w:val="666600"/>
            <w:sz w:val="18"/>
            <w:szCs w:val="18"/>
            <w:lang w:eastAsia="en-GB"/>
          </w:rPr>
          <w:t>}</w:t>
        </w:r>
        <w:r w:rsidRPr="00800D58">
          <w:rPr>
            <w:rFonts w:ascii="Consolas" w:eastAsia="Times New Roman" w:hAnsi="Consolas" w:cs="Consolas"/>
            <w:color w:val="313131"/>
            <w:sz w:val="18"/>
            <w:szCs w:val="18"/>
            <w:lang w:eastAsia="en-GB"/>
          </w:rPr>
          <w:t xml:space="preserve"> </w:t>
        </w:r>
      </w:ins>
    </w:p>
    <w:p w:rsidR="00800D58" w:rsidRPr="00800D58" w:rsidRDefault="00800D58" w:rsidP="00800D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5" w:author="Unknown"/>
          <w:rFonts w:ascii="Consolas" w:eastAsia="Times New Roman" w:hAnsi="Consolas" w:cs="Consolas"/>
          <w:color w:val="313131"/>
          <w:sz w:val="18"/>
          <w:szCs w:val="18"/>
          <w:lang w:eastAsia="en-GB"/>
        </w:rPr>
      </w:pPr>
      <w:ins w:id="66" w:author="Unknown">
        <w:r w:rsidRPr="00800D58">
          <w:rPr>
            <w:rFonts w:ascii="Consolas" w:eastAsia="Times New Roman" w:hAnsi="Consolas" w:cs="Consolas"/>
            <w:color w:val="313131"/>
            <w:sz w:val="18"/>
            <w:szCs w:val="18"/>
            <w:lang w:eastAsia="en-GB"/>
          </w:rPr>
          <w:t xml:space="preserve">      </w:t>
        </w:r>
        <w:proofErr w:type="gramStart"/>
        <w:r w:rsidRPr="00800D58">
          <w:rPr>
            <w:rFonts w:ascii="Consolas" w:eastAsia="Times New Roman" w:hAnsi="Consolas" w:cs="Consolas"/>
            <w:color w:val="666600"/>
            <w:sz w:val="18"/>
            <w:szCs w:val="18"/>
            <w:lang w:eastAsia="en-GB"/>
          </w:rPr>
          <w:t>}</w:t>
        </w:r>
        <w:r w:rsidRPr="00800D58">
          <w:rPr>
            <w:rFonts w:ascii="Consolas" w:eastAsia="Times New Roman" w:hAnsi="Consolas" w:cs="Consolas"/>
            <w:color w:val="000088"/>
            <w:sz w:val="18"/>
            <w:szCs w:val="18"/>
            <w:lang w:eastAsia="en-GB"/>
          </w:rPr>
          <w:t>catch</w:t>
        </w:r>
        <w:proofErr w:type="gramEnd"/>
        <w:r w:rsidRPr="00800D58">
          <w:rPr>
            <w:rFonts w:ascii="Consolas" w:eastAsia="Times New Roman" w:hAnsi="Consolas" w:cs="Consolas"/>
            <w:color w:val="666600"/>
            <w:sz w:val="18"/>
            <w:szCs w:val="18"/>
            <w:lang w:eastAsia="en-GB"/>
          </w:rPr>
          <w:t>(</w:t>
        </w:r>
        <w:r w:rsidRPr="00800D58">
          <w:rPr>
            <w:rFonts w:ascii="Consolas" w:eastAsia="Times New Roman" w:hAnsi="Consolas" w:cs="Consolas"/>
            <w:color w:val="7F0055"/>
            <w:sz w:val="18"/>
            <w:szCs w:val="18"/>
            <w:lang w:eastAsia="en-GB"/>
          </w:rPr>
          <w:t>Exception</w:t>
        </w:r>
        <w:r w:rsidRPr="00800D58">
          <w:rPr>
            <w:rFonts w:ascii="Consolas" w:eastAsia="Times New Roman" w:hAnsi="Consolas" w:cs="Consolas"/>
            <w:color w:val="313131"/>
            <w:sz w:val="18"/>
            <w:szCs w:val="18"/>
            <w:lang w:eastAsia="en-GB"/>
          </w:rPr>
          <w:t xml:space="preserve"> e</w:t>
        </w:r>
        <w:r w:rsidRPr="00800D58">
          <w:rPr>
            <w:rFonts w:ascii="Consolas" w:eastAsia="Times New Roman" w:hAnsi="Consolas" w:cs="Consolas"/>
            <w:color w:val="666600"/>
            <w:sz w:val="18"/>
            <w:szCs w:val="18"/>
            <w:lang w:eastAsia="en-GB"/>
          </w:rPr>
          <w:t>){</w:t>
        </w:r>
      </w:ins>
    </w:p>
    <w:p w:rsidR="00800D58" w:rsidRPr="00800D58" w:rsidRDefault="00800D58" w:rsidP="00800D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7" w:author="Unknown"/>
          <w:rFonts w:ascii="Consolas" w:eastAsia="Times New Roman" w:hAnsi="Consolas" w:cs="Consolas"/>
          <w:color w:val="313131"/>
          <w:sz w:val="18"/>
          <w:szCs w:val="18"/>
          <w:lang w:eastAsia="en-GB"/>
        </w:rPr>
      </w:pPr>
      <w:ins w:id="68" w:author="Unknown">
        <w:r w:rsidRPr="00800D58">
          <w:rPr>
            <w:rFonts w:ascii="Consolas" w:eastAsia="Times New Roman" w:hAnsi="Consolas" w:cs="Consolas"/>
            <w:color w:val="313131"/>
            <w:sz w:val="18"/>
            <w:szCs w:val="18"/>
            <w:lang w:eastAsia="en-GB"/>
          </w:rPr>
          <w:lastRenderedPageBreak/>
          <w:t xml:space="preserve">         </w:t>
        </w:r>
        <w:r w:rsidRPr="00800D58">
          <w:rPr>
            <w:rFonts w:ascii="Consolas" w:eastAsia="Times New Roman" w:hAnsi="Consolas" w:cs="Consolas"/>
            <w:color w:val="880000"/>
            <w:sz w:val="18"/>
            <w:szCs w:val="18"/>
            <w:lang w:eastAsia="en-GB"/>
          </w:rPr>
          <w:t>// if any I/O error occurs</w:t>
        </w:r>
      </w:ins>
    </w:p>
    <w:p w:rsidR="00800D58" w:rsidRPr="00800D58" w:rsidRDefault="00800D58" w:rsidP="00800D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9" w:author="Unknown"/>
          <w:rFonts w:ascii="Consolas" w:eastAsia="Times New Roman" w:hAnsi="Consolas" w:cs="Consolas"/>
          <w:color w:val="313131"/>
          <w:sz w:val="18"/>
          <w:szCs w:val="18"/>
          <w:lang w:eastAsia="en-GB"/>
        </w:rPr>
      </w:pPr>
      <w:ins w:id="70" w:author="Unknown">
        <w:r w:rsidRPr="00800D58">
          <w:rPr>
            <w:rFonts w:ascii="Consolas" w:eastAsia="Times New Roman" w:hAnsi="Consolas" w:cs="Consolas"/>
            <w:color w:val="313131"/>
            <w:sz w:val="18"/>
            <w:szCs w:val="18"/>
            <w:lang w:eastAsia="en-GB"/>
          </w:rPr>
          <w:t xml:space="preserve">         </w:t>
        </w:r>
        <w:proofErr w:type="spellStart"/>
        <w:proofErr w:type="gramStart"/>
        <w:r w:rsidRPr="00800D58">
          <w:rPr>
            <w:rFonts w:ascii="Consolas" w:eastAsia="Times New Roman" w:hAnsi="Consolas" w:cs="Consolas"/>
            <w:color w:val="313131"/>
            <w:sz w:val="18"/>
            <w:szCs w:val="18"/>
            <w:lang w:eastAsia="en-GB"/>
          </w:rPr>
          <w:t>e</w:t>
        </w:r>
        <w:r w:rsidRPr="00800D58">
          <w:rPr>
            <w:rFonts w:ascii="Consolas" w:eastAsia="Times New Roman" w:hAnsi="Consolas" w:cs="Consolas"/>
            <w:color w:val="666600"/>
            <w:sz w:val="18"/>
            <w:szCs w:val="18"/>
            <w:lang w:eastAsia="en-GB"/>
          </w:rPr>
          <w:t>.</w:t>
        </w:r>
        <w:r w:rsidRPr="00800D58">
          <w:rPr>
            <w:rFonts w:ascii="Consolas" w:eastAsia="Times New Roman" w:hAnsi="Consolas" w:cs="Consolas"/>
            <w:color w:val="313131"/>
            <w:sz w:val="18"/>
            <w:szCs w:val="18"/>
            <w:lang w:eastAsia="en-GB"/>
          </w:rPr>
          <w:t>printStackTrace</w:t>
        </w:r>
        <w:proofErr w:type="spellEnd"/>
        <w:r w:rsidRPr="00800D58">
          <w:rPr>
            <w:rFonts w:ascii="Consolas" w:eastAsia="Times New Roman" w:hAnsi="Consolas" w:cs="Consolas"/>
            <w:color w:val="666600"/>
            <w:sz w:val="18"/>
            <w:szCs w:val="18"/>
            <w:lang w:eastAsia="en-GB"/>
          </w:rPr>
          <w:t>(</w:t>
        </w:r>
        <w:proofErr w:type="gramEnd"/>
        <w:r w:rsidRPr="00800D58">
          <w:rPr>
            <w:rFonts w:ascii="Consolas" w:eastAsia="Times New Roman" w:hAnsi="Consolas" w:cs="Consolas"/>
            <w:color w:val="666600"/>
            <w:sz w:val="18"/>
            <w:szCs w:val="18"/>
            <w:lang w:eastAsia="en-GB"/>
          </w:rPr>
          <w:t>);</w:t>
        </w:r>
      </w:ins>
    </w:p>
    <w:p w:rsidR="00800D58" w:rsidRPr="00800D58" w:rsidRDefault="00800D58" w:rsidP="00800D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1" w:author="Unknown"/>
          <w:rFonts w:ascii="Consolas" w:eastAsia="Times New Roman" w:hAnsi="Consolas" w:cs="Consolas"/>
          <w:color w:val="313131"/>
          <w:sz w:val="18"/>
          <w:szCs w:val="18"/>
          <w:lang w:eastAsia="en-GB"/>
        </w:rPr>
      </w:pPr>
      <w:ins w:id="72" w:author="Unknown">
        <w:r w:rsidRPr="00800D58">
          <w:rPr>
            <w:rFonts w:ascii="Consolas" w:eastAsia="Times New Roman" w:hAnsi="Consolas" w:cs="Consolas"/>
            <w:color w:val="313131"/>
            <w:sz w:val="18"/>
            <w:szCs w:val="18"/>
            <w:lang w:eastAsia="en-GB"/>
          </w:rPr>
          <w:t xml:space="preserve">      </w:t>
        </w:r>
        <w:r w:rsidRPr="00800D58">
          <w:rPr>
            <w:rFonts w:ascii="Consolas" w:eastAsia="Times New Roman" w:hAnsi="Consolas" w:cs="Consolas"/>
            <w:color w:val="666600"/>
            <w:sz w:val="18"/>
            <w:szCs w:val="18"/>
            <w:lang w:eastAsia="en-GB"/>
          </w:rPr>
          <w:t>}</w:t>
        </w:r>
      </w:ins>
    </w:p>
    <w:p w:rsidR="00800D58" w:rsidRPr="00800D58" w:rsidRDefault="00800D58" w:rsidP="00800D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3" w:author="Unknown"/>
          <w:rFonts w:ascii="Consolas" w:eastAsia="Times New Roman" w:hAnsi="Consolas" w:cs="Consolas"/>
          <w:color w:val="313131"/>
          <w:sz w:val="18"/>
          <w:szCs w:val="18"/>
          <w:lang w:eastAsia="en-GB"/>
        </w:rPr>
      </w:pPr>
      <w:ins w:id="74" w:author="Unknown">
        <w:r w:rsidRPr="00800D58">
          <w:rPr>
            <w:rFonts w:ascii="Consolas" w:eastAsia="Times New Roman" w:hAnsi="Consolas" w:cs="Consolas"/>
            <w:color w:val="313131"/>
            <w:sz w:val="18"/>
            <w:szCs w:val="18"/>
            <w:lang w:eastAsia="en-GB"/>
          </w:rPr>
          <w:t xml:space="preserve">   </w:t>
        </w:r>
        <w:r w:rsidRPr="00800D58">
          <w:rPr>
            <w:rFonts w:ascii="Consolas" w:eastAsia="Times New Roman" w:hAnsi="Consolas" w:cs="Consolas"/>
            <w:color w:val="666600"/>
            <w:sz w:val="18"/>
            <w:szCs w:val="18"/>
            <w:lang w:eastAsia="en-GB"/>
          </w:rPr>
          <w:t>}</w:t>
        </w:r>
      </w:ins>
    </w:p>
    <w:p w:rsidR="00800D58" w:rsidRPr="00800D58" w:rsidRDefault="00800D58" w:rsidP="00800D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5" w:author="Unknown"/>
          <w:rFonts w:ascii="Consolas" w:eastAsia="Times New Roman" w:hAnsi="Consolas" w:cs="Consolas"/>
          <w:color w:val="313131"/>
          <w:sz w:val="18"/>
          <w:szCs w:val="18"/>
          <w:lang w:eastAsia="en-GB"/>
        </w:rPr>
      </w:pPr>
      <w:ins w:id="76" w:author="Unknown">
        <w:r w:rsidRPr="00800D58">
          <w:rPr>
            <w:rFonts w:ascii="Consolas" w:eastAsia="Times New Roman" w:hAnsi="Consolas" w:cs="Consolas"/>
            <w:color w:val="666600"/>
            <w:sz w:val="18"/>
            <w:szCs w:val="18"/>
            <w:lang w:eastAsia="en-GB"/>
          </w:rPr>
          <w:t>}</w:t>
        </w:r>
      </w:ins>
    </w:p>
    <w:p w:rsidR="00800D58" w:rsidRPr="00800D58" w:rsidRDefault="00800D58" w:rsidP="00800D58">
      <w:pPr>
        <w:spacing w:after="240" w:line="360" w:lineRule="atLeast"/>
        <w:ind w:left="48" w:right="48"/>
        <w:jc w:val="both"/>
        <w:rPr>
          <w:ins w:id="77" w:author="Unknown"/>
          <w:rFonts w:ascii="Verdana" w:eastAsia="Times New Roman" w:hAnsi="Verdana" w:cs="Times New Roman"/>
          <w:color w:val="000000"/>
          <w:sz w:val="24"/>
          <w:szCs w:val="24"/>
          <w:lang w:eastAsia="en-GB"/>
        </w:rPr>
      </w:pPr>
      <w:ins w:id="78" w:author="Unknown">
        <w:r w:rsidRPr="00800D58">
          <w:rPr>
            <w:rFonts w:ascii="Verdana" w:eastAsia="Times New Roman" w:hAnsi="Verdana" w:cs="Times New Roman"/>
            <w:color w:val="000000"/>
            <w:sz w:val="24"/>
            <w:szCs w:val="24"/>
            <w:lang w:eastAsia="en-GB"/>
          </w:rPr>
          <w:t xml:space="preserve">Consider there is an executable file test1.txt and another file test2.txt is </w:t>
        </w:r>
        <w:proofErr w:type="spellStart"/>
        <w:r w:rsidRPr="00800D58">
          <w:rPr>
            <w:rFonts w:ascii="Verdana" w:eastAsia="Times New Roman" w:hAnsi="Verdana" w:cs="Times New Roman"/>
            <w:color w:val="000000"/>
            <w:sz w:val="24"/>
            <w:szCs w:val="24"/>
            <w:lang w:eastAsia="en-GB"/>
          </w:rPr>
          <w:t>non executable</w:t>
        </w:r>
        <w:proofErr w:type="spellEnd"/>
        <w:r w:rsidRPr="00800D58">
          <w:rPr>
            <w:rFonts w:ascii="Verdana" w:eastAsia="Times New Roman" w:hAnsi="Verdana" w:cs="Times New Roman"/>
            <w:color w:val="000000"/>
            <w:sz w:val="24"/>
            <w:szCs w:val="24"/>
            <w:lang w:eastAsia="en-GB"/>
          </w:rPr>
          <w:t xml:space="preserve"> in current directory, Let us compile and run the above program, this will produce the following result:</w:t>
        </w:r>
      </w:ins>
    </w:p>
    <w:p w:rsidR="00800D58" w:rsidRPr="00800D58" w:rsidRDefault="00800D58" w:rsidP="00800D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9" w:author="Unknown"/>
          <w:rFonts w:ascii="Consolas" w:eastAsia="Times New Roman" w:hAnsi="Consolas" w:cs="Consolas"/>
          <w:color w:val="313131"/>
          <w:sz w:val="18"/>
          <w:szCs w:val="18"/>
          <w:lang w:eastAsia="en-GB"/>
        </w:rPr>
      </w:pPr>
      <w:proofErr w:type="gramStart"/>
      <w:ins w:id="80" w:author="Unknown">
        <w:r w:rsidRPr="00800D58">
          <w:rPr>
            <w:rFonts w:ascii="Consolas" w:eastAsia="Times New Roman" w:hAnsi="Consolas" w:cs="Consolas"/>
            <w:color w:val="313131"/>
            <w:sz w:val="18"/>
            <w:szCs w:val="18"/>
            <w:lang w:eastAsia="en-GB"/>
          </w:rPr>
          <w:t>test1</w:t>
        </w:r>
        <w:r w:rsidRPr="00800D58">
          <w:rPr>
            <w:rFonts w:ascii="Consolas" w:eastAsia="Times New Roman" w:hAnsi="Consolas" w:cs="Consolas"/>
            <w:color w:val="666600"/>
            <w:sz w:val="18"/>
            <w:szCs w:val="18"/>
            <w:lang w:eastAsia="en-GB"/>
          </w:rPr>
          <w:t>.</w:t>
        </w:r>
        <w:r w:rsidRPr="00800D58">
          <w:rPr>
            <w:rFonts w:ascii="Consolas" w:eastAsia="Times New Roman" w:hAnsi="Consolas" w:cs="Consolas"/>
            <w:color w:val="313131"/>
            <w:sz w:val="18"/>
            <w:szCs w:val="18"/>
            <w:lang w:eastAsia="en-GB"/>
          </w:rPr>
          <w:t>txt</w:t>
        </w:r>
        <w:proofErr w:type="gramEnd"/>
        <w:r w:rsidRPr="00800D58">
          <w:rPr>
            <w:rFonts w:ascii="Consolas" w:eastAsia="Times New Roman" w:hAnsi="Consolas" w:cs="Consolas"/>
            <w:color w:val="313131"/>
            <w:sz w:val="18"/>
            <w:szCs w:val="18"/>
            <w:lang w:eastAsia="en-GB"/>
          </w:rPr>
          <w:t xml:space="preserve"> </w:t>
        </w:r>
        <w:r w:rsidRPr="00800D58">
          <w:rPr>
            <w:rFonts w:ascii="Consolas" w:eastAsia="Times New Roman" w:hAnsi="Consolas" w:cs="Consolas"/>
            <w:color w:val="000088"/>
            <w:sz w:val="18"/>
            <w:szCs w:val="18"/>
            <w:lang w:eastAsia="en-GB"/>
          </w:rPr>
          <w:t>is</w:t>
        </w:r>
        <w:r w:rsidRPr="00800D58">
          <w:rPr>
            <w:rFonts w:ascii="Consolas" w:eastAsia="Times New Roman" w:hAnsi="Consolas" w:cs="Consolas"/>
            <w:color w:val="313131"/>
            <w:sz w:val="18"/>
            <w:szCs w:val="18"/>
            <w:lang w:eastAsia="en-GB"/>
          </w:rPr>
          <w:t xml:space="preserve"> executable</w:t>
        </w:r>
        <w:r w:rsidRPr="00800D58">
          <w:rPr>
            <w:rFonts w:ascii="Consolas" w:eastAsia="Times New Roman" w:hAnsi="Consolas" w:cs="Consolas"/>
            <w:color w:val="666600"/>
            <w:sz w:val="18"/>
            <w:szCs w:val="18"/>
            <w:lang w:eastAsia="en-GB"/>
          </w:rPr>
          <w:t>:</w:t>
        </w:r>
        <w:r w:rsidRPr="00800D58">
          <w:rPr>
            <w:rFonts w:ascii="Consolas" w:eastAsia="Times New Roman" w:hAnsi="Consolas" w:cs="Consolas"/>
            <w:color w:val="313131"/>
            <w:sz w:val="18"/>
            <w:szCs w:val="18"/>
            <w:lang w:eastAsia="en-GB"/>
          </w:rPr>
          <w:t xml:space="preserve"> </w:t>
        </w:r>
        <w:r w:rsidRPr="00800D58">
          <w:rPr>
            <w:rFonts w:ascii="Consolas" w:eastAsia="Times New Roman" w:hAnsi="Consolas" w:cs="Consolas"/>
            <w:color w:val="000088"/>
            <w:sz w:val="18"/>
            <w:szCs w:val="18"/>
            <w:lang w:eastAsia="en-GB"/>
          </w:rPr>
          <w:t>true</w:t>
        </w:r>
      </w:ins>
    </w:p>
    <w:p w:rsidR="00800D58" w:rsidRPr="00800D58" w:rsidRDefault="00800D58" w:rsidP="00800D5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1" w:author="Unknown"/>
          <w:rFonts w:ascii="Consolas" w:eastAsia="Times New Roman" w:hAnsi="Consolas" w:cs="Consolas"/>
          <w:color w:val="313131"/>
          <w:sz w:val="18"/>
          <w:szCs w:val="18"/>
          <w:lang w:eastAsia="en-GB"/>
        </w:rPr>
      </w:pPr>
      <w:proofErr w:type="gramStart"/>
      <w:ins w:id="82" w:author="Unknown">
        <w:r w:rsidRPr="00800D58">
          <w:rPr>
            <w:rFonts w:ascii="Consolas" w:eastAsia="Times New Roman" w:hAnsi="Consolas" w:cs="Consolas"/>
            <w:color w:val="313131"/>
            <w:sz w:val="18"/>
            <w:szCs w:val="18"/>
            <w:lang w:eastAsia="en-GB"/>
          </w:rPr>
          <w:t>test2</w:t>
        </w:r>
        <w:r w:rsidRPr="00800D58">
          <w:rPr>
            <w:rFonts w:ascii="Consolas" w:eastAsia="Times New Roman" w:hAnsi="Consolas" w:cs="Consolas"/>
            <w:color w:val="666600"/>
            <w:sz w:val="18"/>
            <w:szCs w:val="18"/>
            <w:lang w:eastAsia="en-GB"/>
          </w:rPr>
          <w:t>.</w:t>
        </w:r>
        <w:r w:rsidRPr="00800D58">
          <w:rPr>
            <w:rFonts w:ascii="Consolas" w:eastAsia="Times New Roman" w:hAnsi="Consolas" w:cs="Consolas"/>
            <w:color w:val="313131"/>
            <w:sz w:val="18"/>
            <w:szCs w:val="18"/>
            <w:lang w:eastAsia="en-GB"/>
          </w:rPr>
          <w:t>txt</w:t>
        </w:r>
        <w:proofErr w:type="gramEnd"/>
        <w:r w:rsidRPr="00800D58">
          <w:rPr>
            <w:rFonts w:ascii="Consolas" w:eastAsia="Times New Roman" w:hAnsi="Consolas" w:cs="Consolas"/>
            <w:color w:val="313131"/>
            <w:sz w:val="18"/>
            <w:szCs w:val="18"/>
            <w:lang w:eastAsia="en-GB"/>
          </w:rPr>
          <w:t xml:space="preserve"> </w:t>
        </w:r>
        <w:r w:rsidRPr="00800D58">
          <w:rPr>
            <w:rFonts w:ascii="Consolas" w:eastAsia="Times New Roman" w:hAnsi="Consolas" w:cs="Consolas"/>
            <w:color w:val="000088"/>
            <w:sz w:val="18"/>
            <w:szCs w:val="18"/>
            <w:lang w:eastAsia="en-GB"/>
          </w:rPr>
          <w:t>is</w:t>
        </w:r>
        <w:r w:rsidRPr="00800D58">
          <w:rPr>
            <w:rFonts w:ascii="Consolas" w:eastAsia="Times New Roman" w:hAnsi="Consolas" w:cs="Consolas"/>
            <w:color w:val="313131"/>
            <w:sz w:val="18"/>
            <w:szCs w:val="18"/>
            <w:lang w:eastAsia="en-GB"/>
          </w:rPr>
          <w:t xml:space="preserve"> executable</w:t>
        </w:r>
        <w:r w:rsidRPr="00800D58">
          <w:rPr>
            <w:rFonts w:ascii="Consolas" w:eastAsia="Times New Roman" w:hAnsi="Consolas" w:cs="Consolas"/>
            <w:color w:val="666600"/>
            <w:sz w:val="18"/>
            <w:szCs w:val="18"/>
            <w:lang w:eastAsia="en-GB"/>
          </w:rPr>
          <w:t>:</w:t>
        </w:r>
        <w:r w:rsidRPr="00800D58">
          <w:rPr>
            <w:rFonts w:ascii="Consolas" w:eastAsia="Times New Roman" w:hAnsi="Consolas" w:cs="Consolas"/>
            <w:color w:val="313131"/>
            <w:sz w:val="18"/>
            <w:szCs w:val="18"/>
            <w:lang w:eastAsia="en-GB"/>
          </w:rPr>
          <w:t xml:space="preserve"> </w:t>
        </w:r>
        <w:r w:rsidRPr="00800D58">
          <w:rPr>
            <w:rFonts w:ascii="Consolas" w:eastAsia="Times New Roman" w:hAnsi="Consolas" w:cs="Consolas"/>
            <w:color w:val="000088"/>
            <w:sz w:val="18"/>
            <w:szCs w:val="18"/>
            <w:lang w:eastAsia="en-GB"/>
          </w:rPr>
          <w:t>false</w:t>
        </w:r>
      </w:ins>
    </w:p>
    <w:p w:rsidR="0046187C" w:rsidRDefault="0046187C"/>
    <w:sectPr w:rsidR="004618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D58"/>
    <w:rsid w:val="0046187C"/>
    <w:rsid w:val="00800D58"/>
    <w:rsid w:val="00B417A2"/>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GB"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00D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800D5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D5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00D58"/>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800D58"/>
    <w:rPr>
      <w:color w:val="0000FF"/>
      <w:u w:val="single"/>
    </w:rPr>
  </w:style>
  <w:style w:type="character" w:customStyle="1" w:styleId="apple-converted-space">
    <w:name w:val="apple-converted-space"/>
    <w:basedOn w:val="DefaultParagraphFont"/>
    <w:rsid w:val="00800D58"/>
  </w:style>
  <w:style w:type="paragraph" w:styleId="NormalWeb">
    <w:name w:val="Normal (Web)"/>
    <w:basedOn w:val="Normal"/>
    <w:uiPriority w:val="99"/>
    <w:unhideWhenUsed/>
    <w:rsid w:val="00800D5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800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GB"/>
    </w:rPr>
  </w:style>
  <w:style w:type="character" w:customStyle="1" w:styleId="HTMLPreformattedChar">
    <w:name w:val="HTML Preformatted Char"/>
    <w:basedOn w:val="DefaultParagraphFont"/>
    <w:link w:val="HTMLPreformatted"/>
    <w:uiPriority w:val="99"/>
    <w:semiHidden/>
    <w:rsid w:val="00800D58"/>
    <w:rPr>
      <w:rFonts w:ascii="Courier New" w:eastAsia="Times New Roman" w:hAnsi="Courier New" w:cs="Courier New"/>
      <w:sz w:val="20"/>
      <w:lang w:eastAsia="en-GB"/>
    </w:rPr>
  </w:style>
  <w:style w:type="character" w:customStyle="1" w:styleId="kwd">
    <w:name w:val="kwd"/>
    <w:basedOn w:val="DefaultParagraphFont"/>
    <w:rsid w:val="00800D58"/>
  </w:style>
  <w:style w:type="character" w:customStyle="1" w:styleId="pln">
    <w:name w:val="pln"/>
    <w:basedOn w:val="DefaultParagraphFont"/>
    <w:rsid w:val="00800D58"/>
  </w:style>
  <w:style w:type="character" w:customStyle="1" w:styleId="pun">
    <w:name w:val="pun"/>
    <w:basedOn w:val="DefaultParagraphFont"/>
    <w:rsid w:val="00800D58"/>
  </w:style>
  <w:style w:type="character" w:customStyle="1" w:styleId="typ">
    <w:name w:val="typ"/>
    <w:basedOn w:val="DefaultParagraphFont"/>
    <w:rsid w:val="00800D58"/>
  </w:style>
  <w:style w:type="character" w:customStyle="1" w:styleId="str">
    <w:name w:val="str"/>
    <w:basedOn w:val="DefaultParagraphFont"/>
    <w:rsid w:val="00800D58"/>
  </w:style>
  <w:style w:type="character" w:customStyle="1" w:styleId="com">
    <w:name w:val="com"/>
    <w:basedOn w:val="DefaultParagraphFont"/>
    <w:rsid w:val="00800D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GB"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00D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800D5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D5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00D58"/>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800D58"/>
    <w:rPr>
      <w:color w:val="0000FF"/>
      <w:u w:val="single"/>
    </w:rPr>
  </w:style>
  <w:style w:type="character" w:customStyle="1" w:styleId="apple-converted-space">
    <w:name w:val="apple-converted-space"/>
    <w:basedOn w:val="DefaultParagraphFont"/>
    <w:rsid w:val="00800D58"/>
  </w:style>
  <w:style w:type="paragraph" w:styleId="NormalWeb">
    <w:name w:val="Normal (Web)"/>
    <w:basedOn w:val="Normal"/>
    <w:uiPriority w:val="99"/>
    <w:unhideWhenUsed/>
    <w:rsid w:val="00800D5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800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GB"/>
    </w:rPr>
  </w:style>
  <w:style w:type="character" w:customStyle="1" w:styleId="HTMLPreformattedChar">
    <w:name w:val="HTML Preformatted Char"/>
    <w:basedOn w:val="DefaultParagraphFont"/>
    <w:link w:val="HTMLPreformatted"/>
    <w:uiPriority w:val="99"/>
    <w:semiHidden/>
    <w:rsid w:val="00800D58"/>
    <w:rPr>
      <w:rFonts w:ascii="Courier New" w:eastAsia="Times New Roman" w:hAnsi="Courier New" w:cs="Courier New"/>
      <w:sz w:val="20"/>
      <w:lang w:eastAsia="en-GB"/>
    </w:rPr>
  </w:style>
  <w:style w:type="character" w:customStyle="1" w:styleId="kwd">
    <w:name w:val="kwd"/>
    <w:basedOn w:val="DefaultParagraphFont"/>
    <w:rsid w:val="00800D58"/>
  </w:style>
  <w:style w:type="character" w:customStyle="1" w:styleId="pln">
    <w:name w:val="pln"/>
    <w:basedOn w:val="DefaultParagraphFont"/>
    <w:rsid w:val="00800D58"/>
  </w:style>
  <w:style w:type="character" w:customStyle="1" w:styleId="pun">
    <w:name w:val="pun"/>
    <w:basedOn w:val="DefaultParagraphFont"/>
    <w:rsid w:val="00800D58"/>
  </w:style>
  <w:style w:type="character" w:customStyle="1" w:styleId="typ">
    <w:name w:val="typ"/>
    <w:basedOn w:val="DefaultParagraphFont"/>
    <w:rsid w:val="00800D58"/>
  </w:style>
  <w:style w:type="character" w:customStyle="1" w:styleId="str">
    <w:name w:val="str"/>
    <w:basedOn w:val="DefaultParagraphFont"/>
    <w:rsid w:val="00800D58"/>
  </w:style>
  <w:style w:type="character" w:customStyle="1" w:styleId="com">
    <w:name w:val="com"/>
    <w:basedOn w:val="DefaultParagraphFont"/>
    <w:rsid w:val="00800D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5779594">
      <w:bodyDiv w:val="1"/>
      <w:marLeft w:val="0"/>
      <w:marRight w:val="0"/>
      <w:marTop w:val="0"/>
      <w:marBottom w:val="0"/>
      <w:divBdr>
        <w:top w:val="none" w:sz="0" w:space="0" w:color="auto"/>
        <w:left w:val="none" w:sz="0" w:space="0" w:color="auto"/>
        <w:bottom w:val="none" w:sz="0" w:space="0" w:color="auto"/>
        <w:right w:val="none" w:sz="0" w:space="0" w:color="auto"/>
      </w:divBdr>
      <w:divsChild>
        <w:div w:id="16818089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7</Pages>
  <Words>1333</Words>
  <Characters>7602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dc:creator>
  <cp:lastModifiedBy>Ashu</cp:lastModifiedBy>
  <cp:revision>1</cp:revision>
  <dcterms:created xsi:type="dcterms:W3CDTF">2016-01-08T09:11:00Z</dcterms:created>
  <dcterms:modified xsi:type="dcterms:W3CDTF">2016-01-08T09:31:00Z</dcterms:modified>
</cp:coreProperties>
</file>